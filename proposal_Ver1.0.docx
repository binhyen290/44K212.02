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0F50" w14:textId="5B368F67" w:rsidR="0047119B" w:rsidRPr="00C04EEB" w:rsidRDefault="0047119B">
      <w:pPr>
        <w:jc w:val="center"/>
        <w:rPr>
          <w:rFonts w:ascii="Times New Roman" w:hAnsi="Times New Roman" w:cs="Times New Roman"/>
        </w:rPr>
      </w:pPr>
    </w:p>
    <w:p w14:paraId="5FC499EC" w14:textId="33A32669" w:rsidR="0047119B" w:rsidRPr="00950A9B" w:rsidRDefault="00FB348D" w:rsidP="00950A9B">
      <w:pPr>
        <w:jc w:val="center"/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4EC53BC6" wp14:editId="7F92F849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A19" w14:textId="77777777" w:rsidR="0047119B" w:rsidRPr="00C04EEB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258E821F" w14:textId="77777777" w:rsidR="0047119B" w:rsidRPr="00C04EEB" w:rsidRDefault="00FB348D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C04EEB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3835825D" w14:textId="77777777" w:rsidR="0047119B" w:rsidRPr="00C04EEB" w:rsidRDefault="0047119B" w:rsidP="00347B6C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77D6EF17" w14:textId="08CF368B" w:rsidR="0047119B" w:rsidRPr="00C04EEB" w:rsidRDefault="00347B6C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DỰ ÁN XÂY DỰNG VÀ PHÁT TRIỂN</w:t>
      </w:r>
      <w:r w:rsidR="00C216A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WEBSITE </w:t>
      </w:r>
      <w:ins w:id="0" w:author="Admin" w:date="2021-03-02T21:10:00Z">
        <w:r w:rsidR="004F7599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t>ĐẶT SÂN BÓNG DUE</w:t>
        </w:r>
      </w:ins>
      <w:del w:id="1" w:author="Admin" w:date="2021-03-02T21:10:00Z">
        <w:r w:rsidR="00C216A6" w:rsidDel="004F7599">
          <w:rPr>
            <w:rFonts w:ascii="Times New Roman" w:hAnsi="Times New Roman" w:cs="Times New Roman"/>
            <w:b/>
            <w:color w:val="000000" w:themeColor="text1"/>
            <w:sz w:val="52"/>
            <w:szCs w:val="52"/>
          </w:rPr>
          <w:delText>FOOTBALL DUE</w:delText>
        </w:r>
      </w:del>
      <w:r w:rsidR="00C216A6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</w:p>
    <w:p w14:paraId="0B9F463C" w14:textId="77777777" w:rsidR="0047119B" w:rsidRPr="00C04EEB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562F74" w14:textId="106C1F62" w:rsidR="0047119B" w:rsidRPr="00C04EEB" w:rsidRDefault="00090B2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Version: 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ab/>
        <w:t xml:space="preserve"> 1.</w:t>
      </w:r>
      <w:ins w:id="2" w:author="Admin" w:date="2021-03-02T21:10:00Z">
        <w:r w:rsidR="004F7599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t>1</w:t>
        </w:r>
      </w:ins>
      <w:del w:id="3" w:author="Admin" w:date="2021-03-02T21:10:00Z">
        <w:r w:rsidDel="004F7599">
          <w:rPr>
            <w:rFonts w:ascii="Times New Roman" w:hAnsi="Times New Roman" w:cs="Times New Roman"/>
            <w:bCs/>
            <w:color w:val="000000" w:themeColor="text1"/>
            <w:sz w:val="36"/>
            <w:szCs w:val="36"/>
          </w:rPr>
          <w:delText>0</w:delText>
        </w:r>
      </w:del>
    </w:p>
    <w:p w14:paraId="1D67762B" w14:textId="34F8D27D" w:rsidR="0047119B" w:rsidRPr="00C04EEB" w:rsidRDefault="00090B2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 44K212.02</w:t>
      </w:r>
    </w:p>
    <w:p w14:paraId="252D215F" w14:textId="6AC10006" w:rsidR="0047119B" w:rsidRDefault="00834E0D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 15/1/2021</w:t>
      </w:r>
    </w:p>
    <w:p w14:paraId="1A7B71D4" w14:textId="0B07F18A" w:rsidR="000F09A2" w:rsidRDefault="000F09A2" w:rsidP="000F09A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6A95C76" w14:textId="2269A67A" w:rsidR="00950A9B" w:rsidRPr="00C04EEB" w:rsidRDefault="00950A9B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F65F381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PlainTable1"/>
        <w:tblW w:w="9083" w:type="dxa"/>
        <w:tblLayout w:type="fixed"/>
        <w:tblLook w:val="04A0" w:firstRow="1" w:lastRow="0" w:firstColumn="1" w:lastColumn="0" w:noHBand="0" w:noVBand="1"/>
      </w:tblPr>
      <w:tblGrid>
        <w:gridCol w:w="2433"/>
        <w:gridCol w:w="2394"/>
        <w:gridCol w:w="1306"/>
        <w:gridCol w:w="833"/>
        <w:gridCol w:w="2117"/>
        <w:tblGridChange w:id="4">
          <w:tblGrid>
            <w:gridCol w:w="2433"/>
            <w:gridCol w:w="2394"/>
            <w:gridCol w:w="1306"/>
            <w:gridCol w:w="833"/>
            <w:gridCol w:w="2117"/>
          </w:tblGrid>
        </w:tblGridChange>
      </w:tblGrid>
      <w:tr w:rsidR="0047119B" w:rsidRPr="00C04EEB" w14:paraId="53C6C62E" w14:textId="77777777" w:rsidTr="00AF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5"/>
          </w:tcPr>
          <w:p w14:paraId="28836502" w14:textId="77777777" w:rsidR="0047119B" w:rsidRPr="00C04EEB" w:rsidRDefault="00FB348D" w:rsidP="00402A60">
            <w:pPr>
              <w:pStyle w:val="TableParagraph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lastRenderedPageBreak/>
              <w:t>PROJECT INFORMATION</w:t>
            </w:r>
          </w:p>
        </w:tc>
      </w:tr>
      <w:tr w:rsidR="0047119B" w:rsidRPr="00C04EEB" w14:paraId="4CD30A64" w14:textId="77777777" w:rsidTr="004F7599">
        <w:tblPrEx>
          <w:tblW w:w="9083" w:type="dxa"/>
          <w:tblLayout w:type="fixed"/>
          <w:tblPrExChange w:id="5" w:author="Admin" w:date="2021-03-02T21:11:00Z">
            <w:tblPrEx>
              <w:tblW w:w="9083" w:type="dxa"/>
              <w:tblLayout w:type="fixed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3"/>
          <w:trPrChange w:id="6" w:author="Admin" w:date="2021-03-02T21:11:00Z">
            <w:trPr>
              <w:trHeight w:hRule="exact" w:val="61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7" w:author="Admin" w:date="2021-03-02T21:11:00Z">
              <w:tcPr>
                <w:tcW w:w="2433" w:type="dxa"/>
              </w:tcPr>
            </w:tcPrChange>
          </w:tcPr>
          <w:p w14:paraId="0BADC55B" w14:textId="7DB7C1C2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  <w:r w:rsidR="00057EE8">
              <w:rPr>
                <w:rFonts w:ascii="Times New Roman" w:hAnsi="Times New Roman" w:cs="Times New Roman"/>
                <w:color w:val="000009"/>
                <w:sz w:val="26"/>
              </w:rPr>
              <w:br/>
            </w:r>
          </w:p>
        </w:tc>
        <w:tc>
          <w:tcPr>
            <w:tcW w:w="6650" w:type="dxa"/>
            <w:gridSpan w:val="4"/>
            <w:vAlign w:val="center"/>
            <w:tcPrChange w:id="8" w:author="Admin" w:date="2021-03-02T21:11:00Z">
              <w:tcPr>
                <w:tcW w:w="6650" w:type="dxa"/>
                <w:gridSpan w:val="4"/>
              </w:tcPr>
            </w:tcPrChange>
          </w:tcPr>
          <w:p w14:paraId="2478E417" w14:textId="7BF3EF9E" w:rsidR="0047119B" w:rsidRPr="009C2ADD" w:rsidRDefault="004F7599" w:rsidP="004F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  <w:pPrChange w:id="9" w:author="Admin" w:date="2021-03-02T21:11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0" w:author="Admin" w:date="2021-03-02T21:10:00Z">
              <w:r>
                <w:rPr>
                  <w:rFonts w:ascii="Times New Roman" w:hAnsi="Times New Roman" w:cs="Times New Roman"/>
                  <w:sz w:val="26"/>
                  <w:szCs w:val="26"/>
                </w:rPr>
                <w:t>Đặt sân bóng</w:t>
              </w:r>
            </w:ins>
            <w:del w:id="11" w:author="Admin" w:date="2021-03-02T21:10:00Z">
              <w:r w:rsidR="004E3E4E" w:rsidRPr="009C2ADD" w:rsidDel="004F7599">
                <w:rPr>
                  <w:rFonts w:ascii="Times New Roman" w:hAnsi="Times New Roman" w:cs="Times New Roman"/>
                  <w:sz w:val="26"/>
                  <w:szCs w:val="26"/>
                </w:rPr>
                <w:delText>Football</w:delText>
              </w:r>
            </w:del>
            <w:r w:rsidR="004E3E4E" w:rsidRPr="009C2ADD">
              <w:rPr>
                <w:rFonts w:ascii="Times New Roman" w:hAnsi="Times New Roman" w:cs="Times New Roman"/>
                <w:sz w:val="26"/>
                <w:szCs w:val="26"/>
              </w:rPr>
              <w:t xml:space="preserve"> DUE</w:t>
            </w:r>
          </w:p>
        </w:tc>
      </w:tr>
      <w:tr w:rsidR="0047119B" w:rsidRPr="00C04EEB" w14:paraId="68EAC192" w14:textId="77777777" w:rsidTr="00AF7D49">
        <w:trPr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7427578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2BA15FF3" w14:textId="25759001" w:rsidR="0047119B" w:rsidRPr="009C2ADD" w:rsidRDefault="004E3E4E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Dự án xậy dựng và phát triển website</w:t>
            </w:r>
            <w:ins w:id="12" w:author="Admin" w:date="2021-03-02T21:11:00Z">
              <w:r w:rsidR="00D15F1D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t xml:space="preserve"> Đặt sân bóng</w:t>
              </w:r>
            </w:ins>
            <w:del w:id="13" w:author="Admin" w:date="2021-03-02T21:11:00Z">
              <w:r w:rsidRPr="009C2ADD" w:rsidDel="00D15F1D">
                <w:rPr>
                  <w:rFonts w:ascii="Times New Roman" w:hAnsi="Times New Roman" w:cs="Times New Roman"/>
                  <w:color w:val="000009"/>
                  <w:sz w:val="26"/>
                  <w:szCs w:val="26"/>
                </w:rPr>
                <w:delText xml:space="preserve"> Football</w:delText>
              </w:r>
            </w:del>
            <w:r w:rsidRPr="009C2AD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DUE</w:t>
            </w:r>
          </w:p>
        </w:tc>
      </w:tr>
      <w:tr w:rsidR="0047119B" w:rsidRPr="00C04EEB" w14:paraId="6FC4FCB3" w14:textId="77777777" w:rsidTr="009E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110E525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394" w:type="dxa"/>
          </w:tcPr>
          <w:p w14:paraId="50336D85" w14:textId="5E84D059" w:rsidR="0047119B" w:rsidRPr="009C2ADD" w:rsidRDefault="00040365" w:rsidP="00402A60">
            <w:pPr>
              <w:pStyle w:val="TableParagraph"/>
              <w:spacing w:line="294" w:lineRule="exact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15/1/2021</w:t>
            </w:r>
          </w:p>
        </w:tc>
        <w:tc>
          <w:tcPr>
            <w:tcW w:w="1306" w:type="dxa"/>
          </w:tcPr>
          <w:p w14:paraId="5FFD602E" w14:textId="77777777" w:rsidR="0047119B" w:rsidRPr="009C2ADD" w:rsidRDefault="00FB348D" w:rsidP="00402A60">
            <w:pPr>
              <w:pStyle w:val="TableParagraph"/>
              <w:spacing w:before="2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</w:tcPr>
          <w:p w14:paraId="165FAEE3" w14:textId="0A152B93" w:rsidR="0047119B" w:rsidRPr="009C2ADD" w:rsidRDefault="00151886" w:rsidP="00402A60">
            <w:pPr>
              <w:pStyle w:val="TableParagraph"/>
              <w:spacing w:line="294" w:lineRule="exact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30/4/2021</w:t>
            </w:r>
          </w:p>
        </w:tc>
      </w:tr>
      <w:tr w:rsidR="0047119B" w:rsidRPr="00C04EEB" w14:paraId="5249C132" w14:textId="77777777" w:rsidTr="006A62BB">
        <w:tblPrEx>
          <w:tblW w:w="9083" w:type="dxa"/>
          <w:tblLayout w:type="fixed"/>
          <w:tblPrExChange w:id="14" w:author="Admin" w:date="2021-03-02T21:14:00Z">
            <w:tblPrEx>
              <w:tblW w:w="9083" w:type="dxa"/>
              <w:tblLayout w:type="fixed"/>
            </w:tblPrEx>
          </w:tblPrExChange>
        </w:tblPrEx>
        <w:trPr>
          <w:trHeight w:hRule="exact" w:val="973"/>
          <w:trPrChange w:id="15" w:author="Admin" w:date="2021-03-02T21:14:00Z">
            <w:trPr>
              <w:trHeight w:hRule="exact" w:val="97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16" w:author="Admin" w:date="2021-03-02T21:14:00Z">
              <w:tcPr>
                <w:tcW w:w="2433" w:type="dxa"/>
              </w:tcPr>
            </w:tcPrChange>
          </w:tcPr>
          <w:p w14:paraId="5D66D888" w14:textId="55EF244F" w:rsidR="00C04EEB" w:rsidRDefault="00FB348D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  <w:r w:rsidR="00C04EEB">
              <w:rPr>
                <w:rFonts w:ascii="Times New Roman" w:hAnsi="Times New Roman" w:cs="Times New Roman"/>
                <w:color w:val="000009"/>
                <w:sz w:val="26"/>
              </w:rPr>
              <w:t>(chủ dự án)</w:t>
            </w:r>
          </w:p>
          <w:p w14:paraId="731F4EBE" w14:textId="13C03A01" w:rsidR="00C04EEB" w:rsidRPr="00C04EEB" w:rsidRDefault="00C04EEB" w:rsidP="00402A6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</w:p>
        </w:tc>
        <w:tc>
          <w:tcPr>
            <w:tcW w:w="6650" w:type="dxa"/>
            <w:gridSpan w:val="4"/>
            <w:vAlign w:val="center"/>
            <w:tcPrChange w:id="17" w:author="Admin" w:date="2021-03-02T21:14:00Z">
              <w:tcPr>
                <w:tcW w:w="6650" w:type="dxa"/>
                <w:gridSpan w:val="4"/>
              </w:tcPr>
            </w:tcPrChange>
          </w:tcPr>
          <w:p w14:paraId="131CC8A3" w14:textId="0DCBD30B" w:rsidR="0047119B" w:rsidRPr="009C2ADD" w:rsidRDefault="001A7449" w:rsidP="006A62BB">
            <w:pPr>
              <w:pStyle w:val="TableParagraph"/>
              <w:spacing w:line="294" w:lineRule="exact"/>
              <w:ind w:left="194" w:rightChars="-174" w:right="-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  <w:pPrChange w:id="18" w:author="Admin" w:date="2021-03-02T21:14:00Z">
                <w:pPr>
                  <w:pStyle w:val="TableParagraph"/>
                  <w:spacing w:line="294" w:lineRule="exact"/>
                  <w:ind w:left="194" w:rightChars="-174" w:right="-348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Team 44K212.02</w:t>
            </w:r>
          </w:p>
        </w:tc>
      </w:tr>
      <w:tr w:rsidR="0047119B" w:rsidRPr="00C04EEB" w14:paraId="027C1ADC" w14:textId="77777777" w:rsidTr="006A62BB">
        <w:tblPrEx>
          <w:tblW w:w="9083" w:type="dxa"/>
          <w:tblLayout w:type="fixed"/>
          <w:tblPrExChange w:id="19" w:author="Admin" w:date="2021-03-02T21:14:00Z">
            <w:tblPrEx>
              <w:tblW w:w="9083" w:type="dxa"/>
              <w:tblLayout w:type="fixed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15"/>
          <w:trPrChange w:id="20" w:author="Admin" w:date="2021-03-02T21:14:00Z">
            <w:trPr>
              <w:trHeight w:hRule="exact" w:val="1315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tcPrChange w:id="21" w:author="Admin" w:date="2021-03-02T21:14:00Z">
              <w:tcPr>
                <w:tcW w:w="2433" w:type="dxa"/>
              </w:tcPr>
            </w:tcPrChange>
          </w:tcPr>
          <w:p w14:paraId="72858CE7" w14:textId="706212DB" w:rsidR="0047119B" w:rsidRPr="00C04EEB" w:rsidRDefault="00FB348D" w:rsidP="00402A60">
            <w:pPr>
              <w:pStyle w:val="TableParagraph"/>
              <w:spacing w:before="2" w:line="360" w:lineRule="auto"/>
              <w:ind w:left="103" w:right="123"/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</w:rPr>
            </w:pPr>
            <w:bookmarkStart w:id="22" w:name="_GoBack" w:colFirst="1" w:colLast="1"/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C04EEB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  <w:r w:rsidR="00057EE8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 xml:space="preserve"> ( đối tác )</w:t>
            </w:r>
          </w:p>
        </w:tc>
        <w:tc>
          <w:tcPr>
            <w:tcW w:w="6650" w:type="dxa"/>
            <w:gridSpan w:val="4"/>
            <w:vAlign w:val="center"/>
            <w:tcPrChange w:id="23" w:author="Admin" w:date="2021-03-02T21:14:00Z">
              <w:tcPr>
                <w:tcW w:w="6650" w:type="dxa"/>
                <w:gridSpan w:val="4"/>
              </w:tcPr>
            </w:tcPrChange>
          </w:tcPr>
          <w:p w14:paraId="087B6FC9" w14:textId="1555304B" w:rsidR="0047119B" w:rsidRPr="009C2ADD" w:rsidRDefault="004E2D4C" w:rsidP="006A62BB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  <w:pPrChange w:id="24" w:author="Admin" w:date="2021-03-02T21:14:00Z">
                <w:pPr>
                  <w:pStyle w:val="TableParagraph"/>
                  <w:spacing w:line="294" w:lineRule="exact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MSc Cao Thị Nhâm</w:t>
            </w:r>
          </w:p>
        </w:tc>
      </w:tr>
      <w:bookmarkEnd w:id="22"/>
      <w:tr w:rsidR="0047119B" w:rsidRPr="00C04EEB" w14:paraId="26DDCF4D" w14:textId="77777777" w:rsidTr="00AF7D49">
        <w:trPr>
          <w:trHeight w:hRule="exact"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E1F1D2C" w14:textId="77777777" w:rsidR="0047119B" w:rsidRPr="00C04EEB" w:rsidRDefault="00FB348D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394" w:type="dxa"/>
          </w:tcPr>
          <w:p w14:paraId="3AAF041E" w14:textId="55CC341A" w:rsidR="001D15DE" w:rsidRPr="009C2ADD" w:rsidRDefault="00402A60" w:rsidP="00402A60">
            <w:pPr>
              <w:pStyle w:val="TableParagraph"/>
              <w:spacing w:line="29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15DE" w:rsidRPr="009C2ADD">
              <w:rPr>
                <w:rFonts w:ascii="Times New Roman" w:hAnsi="Times New Roman" w:cs="Times New Roman"/>
                <w:sz w:val="26"/>
                <w:szCs w:val="26"/>
              </w:rPr>
              <w:t>Lê Bình Yên</w:t>
            </w:r>
          </w:p>
        </w:tc>
        <w:tc>
          <w:tcPr>
            <w:tcW w:w="2139" w:type="dxa"/>
            <w:gridSpan w:val="2"/>
          </w:tcPr>
          <w:p w14:paraId="673DC94A" w14:textId="41BD4E08" w:rsidR="0047119B" w:rsidRPr="00402A60" w:rsidRDefault="00691E66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lebinhyenqn@gmail.com</w:t>
            </w:r>
          </w:p>
        </w:tc>
        <w:tc>
          <w:tcPr>
            <w:tcW w:w="2117" w:type="dxa"/>
          </w:tcPr>
          <w:p w14:paraId="48600648" w14:textId="166769DE" w:rsidR="0047119B" w:rsidRPr="009C2ADD" w:rsidRDefault="00691E66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0769895630</w:t>
            </w:r>
          </w:p>
        </w:tc>
      </w:tr>
      <w:tr w:rsidR="004E2D4C" w:rsidRPr="00C04EEB" w14:paraId="0ADF3987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 w:val="restart"/>
          </w:tcPr>
          <w:p w14:paraId="266679F7" w14:textId="36E4C233" w:rsidR="004E2D4C" w:rsidRPr="00C04EEB" w:rsidRDefault="004E2D4C" w:rsidP="00402A60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C04EEB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394" w:type="dxa"/>
          </w:tcPr>
          <w:p w14:paraId="4461CD06" w14:textId="314D42E0" w:rsidR="004E2D4C" w:rsidRPr="009C2ADD" w:rsidRDefault="009E55CA" w:rsidP="009E55CA">
            <w:pPr>
              <w:pStyle w:val="TableParagraph"/>
              <w:spacing w:line="29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2D4C" w:rsidRPr="009C2ADD">
              <w:rPr>
                <w:rFonts w:ascii="Times New Roman" w:hAnsi="Times New Roman" w:cs="Times New Roman"/>
                <w:sz w:val="26"/>
                <w:szCs w:val="26"/>
              </w:rPr>
              <w:t>Nguyễn Minh Hiếu</w:t>
            </w:r>
          </w:p>
        </w:tc>
        <w:tc>
          <w:tcPr>
            <w:tcW w:w="2139" w:type="dxa"/>
            <w:gridSpan w:val="2"/>
          </w:tcPr>
          <w:p w14:paraId="77034647" w14:textId="27B37DC1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minhhieua.1910@gmail.com</w:t>
            </w:r>
          </w:p>
        </w:tc>
        <w:tc>
          <w:tcPr>
            <w:tcW w:w="2117" w:type="dxa"/>
          </w:tcPr>
          <w:p w14:paraId="53AC0F99" w14:textId="7B526A46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0944549058</w:t>
            </w:r>
          </w:p>
        </w:tc>
      </w:tr>
      <w:tr w:rsidR="004E2D4C" w:rsidRPr="00C04EEB" w14:paraId="1989381E" w14:textId="77777777" w:rsidTr="00AF7D49">
        <w:trPr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30AE9476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48230FC" w14:textId="6DF350C5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Phan Thanh Hoàng</w:t>
            </w:r>
          </w:p>
        </w:tc>
        <w:tc>
          <w:tcPr>
            <w:tcW w:w="2139" w:type="dxa"/>
            <w:gridSpan w:val="2"/>
          </w:tcPr>
          <w:p w14:paraId="019DFD48" w14:textId="3464FB4A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thanhhoangphan999@gmail.com</w:t>
            </w:r>
          </w:p>
        </w:tc>
        <w:tc>
          <w:tcPr>
            <w:tcW w:w="2117" w:type="dxa"/>
          </w:tcPr>
          <w:p w14:paraId="250A5C72" w14:textId="09362B13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0353831805</w:t>
            </w:r>
          </w:p>
        </w:tc>
      </w:tr>
      <w:tr w:rsidR="004E2D4C" w:rsidRPr="00C04EEB" w14:paraId="06AC8755" w14:textId="77777777" w:rsidTr="00AF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403A8671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CB6CAC8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Nguyễn Thị Thão Nhi</w:t>
            </w:r>
          </w:p>
          <w:p w14:paraId="7B8E171F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19F082" w14:textId="77777777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446D57" w14:textId="5C44845F" w:rsidR="004E2D4C" w:rsidRPr="009C2ADD" w:rsidRDefault="004E2D4C" w:rsidP="00402A60">
            <w:pPr>
              <w:pStyle w:val="TableParagraph"/>
              <w:spacing w:line="294" w:lineRule="exact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9" w:type="dxa"/>
            <w:gridSpan w:val="2"/>
          </w:tcPr>
          <w:p w14:paraId="7C235AF3" w14:textId="5892E4A2" w:rsidR="004E2D4C" w:rsidRPr="00402A60" w:rsidRDefault="004E2D4C" w:rsidP="00402A60">
            <w:pPr>
              <w:pStyle w:val="TableParagraph"/>
              <w:spacing w:line="294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nguyenthithaonhi126@gmail.com</w:t>
            </w:r>
          </w:p>
        </w:tc>
        <w:tc>
          <w:tcPr>
            <w:tcW w:w="2117" w:type="dxa"/>
          </w:tcPr>
          <w:p w14:paraId="73650CE4" w14:textId="4094726B" w:rsidR="004E2D4C" w:rsidRPr="009C2ADD" w:rsidRDefault="004E2D4C" w:rsidP="00402A60">
            <w:pPr>
              <w:pStyle w:val="TableParagraph"/>
              <w:spacing w:line="294" w:lineRule="exact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0398665549</w:t>
            </w:r>
          </w:p>
        </w:tc>
      </w:tr>
      <w:tr w:rsidR="004E2D4C" w:rsidRPr="00C04EEB" w14:paraId="60D6E6F2" w14:textId="77777777" w:rsidTr="00AF7D49">
        <w:trPr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vMerge/>
          </w:tcPr>
          <w:p w14:paraId="5DD8019A" w14:textId="77777777" w:rsidR="004E2D4C" w:rsidRPr="00C04EEB" w:rsidRDefault="004E2D4C" w:rsidP="00402A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2C25B92" w14:textId="697069A7" w:rsidR="004E2D4C" w:rsidRPr="009C2ADD" w:rsidRDefault="00691E66" w:rsidP="00402A60">
            <w:pPr>
              <w:pStyle w:val="TableParagraph"/>
              <w:spacing w:line="294" w:lineRule="exact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Nguyễn Đức Duy</w:t>
            </w:r>
          </w:p>
        </w:tc>
        <w:tc>
          <w:tcPr>
            <w:tcW w:w="2139" w:type="dxa"/>
            <w:gridSpan w:val="2"/>
          </w:tcPr>
          <w:p w14:paraId="353FB5B9" w14:textId="72CF81C7" w:rsidR="004E2D4C" w:rsidRPr="00402A60" w:rsidRDefault="00691E66" w:rsidP="00402A60">
            <w:pPr>
              <w:pStyle w:val="TableParagraph"/>
              <w:spacing w:line="294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402A60">
              <w:rPr>
                <w:rFonts w:ascii="Times New Roman" w:hAnsi="Times New Roman" w:cs="Times New Roman"/>
                <w:szCs w:val="26"/>
              </w:rPr>
              <w:t>nguyenducduy28072000@gmail.com</w:t>
            </w:r>
          </w:p>
        </w:tc>
        <w:tc>
          <w:tcPr>
            <w:tcW w:w="2117" w:type="dxa"/>
          </w:tcPr>
          <w:p w14:paraId="682B5132" w14:textId="5CA7545D" w:rsidR="004E2D4C" w:rsidRPr="009C2ADD" w:rsidRDefault="00691E66" w:rsidP="00402A60">
            <w:pPr>
              <w:pStyle w:val="TableParagraph"/>
              <w:spacing w:line="294" w:lineRule="exact"/>
              <w:ind w:left="1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2ADD">
              <w:rPr>
                <w:rFonts w:ascii="Times New Roman" w:hAnsi="Times New Roman" w:cs="Times New Roman"/>
                <w:sz w:val="26"/>
                <w:szCs w:val="26"/>
              </w:rPr>
              <w:t>0948111345</w:t>
            </w:r>
          </w:p>
        </w:tc>
      </w:tr>
    </w:tbl>
    <w:p w14:paraId="0FC0307F" w14:textId="7D65476F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317262E3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C487828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53365A44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731C455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7B45E4B7" w14:textId="77777777" w:rsidR="00053C12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36439A4" w14:textId="77777777" w:rsidR="00053C12" w:rsidRPr="00C04EEB" w:rsidRDefault="00053C12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C04EEB" w14:paraId="405271E8" w14:textId="77777777" w:rsidTr="00AF7D49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14:paraId="6819C975" w14:textId="77777777" w:rsidR="0047119B" w:rsidRPr="00C04EEB" w:rsidRDefault="00FB348D" w:rsidP="00AF7D4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7119B" w:rsidRPr="00C04EEB" w14:paraId="17162CE9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5E8BA68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C43FB8D" w14:textId="77777777" w:rsidR="0047119B" w:rsidRPr="00AF7D49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C04EEB" w14:paraId="2A390DC9" w14:textId="77777777">
        <w:trPr>
          <w:trHeight w:hRule="exact" w:val="698"/>
        </w:trPr>
        <w:tc>
          <w:tcPr>
            <w:tcW w:w="1900" w:type="dxa"/>
          </w:tcPr>
          <w:p w14:paraId="48C5B492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63AD1B48" w14:textId="46C0D6C2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Team</w:t>
            </w:r>
            <w:r w:rsidR="00151886"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44K212.01</w:t>
            </w:r>
          </w:p>
          <w:p w14:paraId="02FC759F" w14:textId="77777777" w:rsidR="0047119B" w:rsidRPr="00AF7D49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5582B418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9D29443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E8EC0AE" w14:textId="77777777" w:rsidR="0047119B" w:rsidRPr="00AF7D49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5C50E151" w14:textId="77777777">
        <w:trPr>
          <w:trHeight w:hRule="exact" w:val="698"/>
        </w:trPr>
        <w:tc>
          <w:tcPr>
            <w:tcW w:w="1900" w:type="dxa"/>
          </w:tcPr>
          <w:p w14:paraId="1243D13E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4EBEE6CD" w14:textId="0DF19EB0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07/02/2021</w:t>
            </w:r>
          </w:p>
          <w:p w14:paraId="0CA937EB" w14:textId="77777777" w:rsidR="0047119B" w:rsidRPr="00AF7D49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52D2E5FF" w14:textId="77777777" w:rsidR="0047119B" w:rsidRPr="00AF7D49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FCE473E" w14:textId="2F37D46B" w:rsidR="0047119B" w:rsidRPr="00AF7D49" w:rsidRDefault="00A34DE3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b/>
                <w:sz w:val="26"/>
                <w:szCs w:val="26"/>
              </w:rPr>
              <w:t>Proposal version 1.</w:t>
            </w:r>
            <w:ins w:id="25" w:author="Admin" w:date="2021-03-02T21:13:00Z">
              <w:r w:rsidR="00F04B5F">
                <w:rPr>
                  <w:rFonts w:ascii="Times New Roman" w:hAnsi="Times New Roman" w:cs="Times New Roman"/>
                  <w:b/>
                  <w:sz w:val="26"/>
                  <w:szCs w:val="26"/>
                </w:rPr>
                <w:t>1</w:t>
              </w:r>
            </w:ins>
            <w:del w:id="26" w:author="Admin" w:date="2021-03-02T21:13:00Z">
              <w:r w:rsidRPr="00AF7D49" w:rsidDel="00F04B5F">
                <w:rPr>
                  <w:rFonts w:ascii="Times New Roman" w:hAnsi="Times New Roman" w:cs="Times New Roman"/>
                  <w:b/>
                  <w:sz w:val="26"/>
                  <w:szCs w:val="26"/>
                </w:rPr>
                <w:delText>0</w:delText>
              </w:r>
            </w:del>
          </w:p>
          <w:p w14:paraId="27900D09" w14:textId="77777777" w:rsidR="0047119B" w:rsidRPr="00AF7D49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6C5E9AF2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25E0D278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CF70A9A" w14:textId="77777777" w:rsidR="0047119B" w:rsidRPr="00AF7D49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C04EEB" w14:paraId="2E73A09C" w14:textId="77777777">
        <w:trPr>
          <w:trHeight w:hRule="exact" w:val="701"/>
        </w:trPr>
        <w:tc>
          <w:tcPr>
            <w:tcW w:w="1900" w:type="dxa"/>
          </w:tcPr>
          <w:p w14:paraId="046B306D" w14:textId="77777777" w:rsidR="0047119B" w:rsidRPr="00C04EEB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1F2D787A" w14:textId="0EDC52A9" w:rsidR="0047119B" w:rsidRPr="00AF7D49" w:rsidRDefault="007E35E4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AF7D49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</w:t>
            </w:r>
          </w:p>
        </w:tc>
      </w:tr>
    </w:tbl>
    <w:p w14:paraId="24E554AB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0CEDEF5A" w14:textId="77777777" w:rsidR="0047119B" w:rsidRPr="00C04EEB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F041143" w14:textId="77777777" w:rsidR="0047119B" w:rsidRPr="00C04EEB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C04EEB">
        <w:rPr>
          <w:rFonts w:ascii="Times New Roman" w:hAnsi="Times New Roman" w:cs="Times New Roman"/>
          <w:b/>
          <w:color w:val="000009"/>
        </w:rPr>
        <w:t>REVISION HISTORY</w:t>
      </w:r>
    </w:p>
    <w:p w14:paraId="7A16E857" w14:textId="77777777" w:rsidR="0047119B" w:rsidRPr="00C04EEB" w:rsidRDefault="0047119B">
      <w:pPr>
        <w:pStyle w:val="BodyText"/>
        <w:spacing w:before="5" w:after="1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C04EEB" w14:paraId="55C90671" w14:textId="77777777">
        <w:trPr>
          <w:trHeight w:hRule="exact" w:val="672"/>
        </w:trPr>
        <w:tc>
          <w:tcPr>
            <w:tcW w:w="1181" w:type="dxa"/>
          </w:tcPr>
          <w:p w14:paraId="5BDC49DD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D0A91A8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0982A2DD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3AEC10A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123084C9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6A62D913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6D2EA7BC" w14:textId="77777777" w:rsidR="0047119B" w:rsidRPr="00C04EEB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1E5BE79" w14:textId="77777777" w:rsidR="0047119B" w:rsidRPr="00C04EEB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47119B" w:rsidRPr="00C04EEB" w14:paraId="7330A30F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C08F8C4" w14:textId="1E6FB80B" w:rsidR="0047119B" w:rsidRPr="00C04EEB" w:rsidRDefault="00AF7304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Ver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F3C3745" w14:textId="1C4544B1" w:rsidR="0047119B" w:rsidRPr="00C04EEB" w:rsidRDefault="001D1F3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Team 44K212.02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4211127" w14:textId="1D3EDC9D" w:rsidR="0047119B" w:rsidRPr="00C04EEB" w:rsidRDefault="00AF7304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39C031F" w14:textId="7FFC7006" w:rsidR="0047119B" w:rsidRPr="00C04EEB" w:rsidRDefault="001217AF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proposal cho dự án</w:t>
            </w:r>
          </w:p>
        </w:tc>
      </w:tr>
      <w:tr w:rsidR="008E3948" w:rsidRPr="00C04EEB" w14:paraId="4B0860E3" w14:textId="77777777">
        <w:trPr>
          <w:trHeight w:hRule="exact" w:val="613"/>
          <w:ins w:id="27" w:author="Admin" w:date="2021-03-02T21:12:00Z"/>
        </w:trPr>
        <w:tc>
          <w:tcPr>
            <w:tcW w:w="1181" w:type="dxa"/>
            <w:shd w:val="clear" w:color="auto" w:fill="F1F1F1"/>
            <w:vAlign w:val="center"/>
          </w:tcPr>
          <w:p w14:paraId="30DA0733" w14:textId="29ABBAD1" w:rsidR="008E3948" w:rsidRDefault="008E3948">
            <w:pPr>
              <w:pStyle w:val="TableParagraph"/>
              <w:contextualSpacing/>
              <w:rPr>
                <w:ins w:id="28" w:author="Admin" w:date="2021-03-02T21:12:00Z"/>
                <w:rFonts w:ascii="Times New Roman" w:hAnsi="Times New Roman" w:cs="Times New Roman"/>
                <w:b/>
                <w:sz w:val="26"/>
              </w:rPr>
            </w:pPr>
            <w:ins w:id="29" w:author="Admin" w:date="2021-03-02T21:12:00Z">
              <w:r>
                <w:rPr>
                  <w:rFonts w:ascii="Times New Roman" w:hAnsi="Times New Roman" w:cs="Times New Roman"/>
                  <w:b/>
                  <w:sz w:val="26"/>
                </w:rPr>
                <w:t>Ver 1.1</w:t>
              </w:r>
            </w:ins>
          </w:p>
        </w:tc>
        <w:tc>
          <w:tcPr>
            <w:tcW w:w="2301" w:type="dxa"/>
            <w:shd w:val="clear" w:color="auto" w:fill="F1F1F1"/>
            <w:vAlign w:val="center"/>
          </w:tcPr>
          <w:p w14:paraId="3752FFED" w14:textId="20EA9F82" w:rsidR="008E3948" w:rsidRDefault="008E3948">
            <w:pPr>
              <w:pStyle w:val="TableParagraph"/>
              <w:tabs>
                <w:tab w:val="left" w:pos="1995"/>
              </w:tabs>
              <w:contextualSpacing/>
              <w:rPr>
                <w:ins w:id="30" w:author="Admin" w:date="2021-03-02T21:12:00Z"/>
                <w:rFonts w:ascii="Times New Roman" w:hAnsi="Times New Roman" w:cs="Times New Roman"/>
                <w:sz w:val="26"/>
              </w:rPr>
            </w:pPr>
            <w:ins w:id="31" w:author="Admin" w:date="2021-03-02T21:12:00Z">
              <w:r>
                <w:rPr>
                  <w:rFonts w:ascii="Times New Roman" w:hAnsi="Times New Roman" w:cs="Times New Roman"/>
                  <w:sz w:val="26"/>
                </w:rPr>
                <w:t xml:space="preserve"> Lê Bình Yên</w:t>
              </w:r>
            </w:ins>
          </w:p>
        </w:tc>
        <w:tc>
          <w:tcPr>
            <w:tcW w:w="2200" w:type="dxa"/>
            <w:shd w:val="clear" w:color="auto" w:fill="F1F1F1"/>
            <w:vAlign w:val="center"/>
          </w:tcPr>
          <w:p w14:paraId="0630FD1F" w14:textId="63F60C4D" w:rsidR="008E3948" w:rsidRDefault="008E3948">
            <w:pPr>
              <w:pStyle w:val="TableParagraph"/>
              <w:contextualSpacing/>
              <w:rPr>
                <w:ins w:id="32" w:author="Admin" w:date="2021-03-02T21:12:00Z"/>
                <w:rFonts w:ascii="Times New Roman" w:hAnsi="Times New Roman" w:cs="Times New Roman"/>
                <w:sz w:val="26"/>
              </w:rPr>
            </w:pPr>
            <w:ins w:id="33" w:author="Admin" w:date="2021-03-02T21:12:00Z">
              <w:r>
                <w:rPr>
                  <w:rFonts w:ascii="Times New Roman" w:hAnsi="Times New Roman" w:cs="Times New Roman"/>
                  <w:sz w:val="26"/>
                </w:rPr>
                <w:t>2/3/2021</w:t>
              </w:r>
            </w:ins>
          </w:p>
        </w:tc>
        <w:tc>
          <w:tcPr>
            <w:tcW w:w="3283" w:type="dxa"/>
            <w:shd w:val="clear" w:color="auto" w:fill="F1F1F1"/>
            <w:vAlign w:val="center"/>
          </w:tcPr>
          <w:p w14:paraId="206B2F75" w14:textId="2A520E64" w:rsidR="008E3948" w:rsidRDefault="008E3948">
            <w:pPr>
              <w:pStyle w:val="TableParagraph"/>
              <w:contextualSpacing/>
              <w:rPr>
                <w:ins w:id="34" w:author="Admin" w:date="2021-03-02T21:12:00Z"/>
                <w:rFonts w:ascii="Times New Roman" w:hAnsi="Times New Roman" w:cs="Times New Roman"/>
                <w:sz w:val="26"/>
              </w:rPr>
            </w:pPr>
            <w:ins w:id="35" w:author="Admin" w:date="2021-03-02T21:13:00Z">
              <w:r>
                <w:rPr>
                  <w:rFonts w:ascii="Times New Roman" w:hAnsi="Times New Roman" w:cs="Times New Roman"/>
                  <w:sz w:val="26"/>
                </w:rPr>
                <w:t>Đặt lại tên cho dự án</w:t>
              </w:r>
            </w:ins>
          </w:p>
        </w:tc>
      </w:tr>
    </w:tbl>
    <w:p w14:paraId="56EDD378" w14:textId="77777777" w:rsidR="0047119B" w:rsidRPr="00C04EEB" w:rsidRDefault="0047119B">
      <w:pPr>
        <w:pStyle w:val="BodyText"/>
        <w:rPr>
          <w:rFonts w:ascii="Times New Roman" w:hAnsi="Times New Roman" w:cs="Times New Roman"/>
          <w:sz w:val="20"/>
        </w:rPr>
      </w:pPr>
    </w:p>
    <w:p w14:paraId="7CD695C1" w14:textId="77777777" w:rsidR="0047119B" w:rsidRPr="00C04EEB" w:rsidRDefault="0047119B">
      <w:pPr>
        <w:pStyle w:val="BodyText"/>
        <w:rPr>
          <w:rFonts w:ascii="Times New Roman" w:hAnsi="Times New Roman" w:cs="Times New Roman"/>
          <w:sz w:val="20"/>
        </w:rPr>
      </w:pPr>
    </w:p>
    <w:p w14:paraId="4F3C1449" w14:textId="77777777" w:rsidR="0047119B" w:rsidRPr="00C04EEB" w:rsidRDefault="00FB348D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C04EEB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4EE30212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lastRenderedPageBreak/>
        <w:t>PROJECT OVERVIEW</w:t>
      </w:r>
    </w:p>
    <w:p w14:paraId="75D3464D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Background</w:t>
      </w:r>
    </w:p>
    <w:p w14:paraId="17A528A0" w14:textId="79B529FD" w:rsidR="002E77DC" w:rsidRDefault="002E77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</w:t>
      </w:r>
      <w:r w:rsidR="00A96FAA">
        <w:rPr>
          <w:rFonts w:ascii="Times New Roman" w:hAnsi="Times New Roman" w:cs="Times New Roman"/>
          <w:sz w:val="26"/>
          <w:szCs w:val="26"/>
        </w:rPr>
        <w:t xml:space="preserve">n nay, các hoạt động đá bóng, các phong trào thể thao ở trường Đại học Kinh tế Đà Nẵng đang rất phát triển. Dẫn đến nhu cầu đặt sân bóng </w:t>
      </w:r>
      <w:r w:rsidR="005B6FB6">
        <w:rPr>
          <w:rFonts w:ascii="Times New Roman" w:hAnsi="Times New Roman" w:cs="Times New Roman"/>
          <w:sz w:val="26"/>
          <w:szCs w:val="26"/>
        </w:rPr>
        <w:t xml:space="preserve">của các sinh viên trong trường </w:t>
      </w:r>
      <w:r w:rsidR="00460DFE">
        <w:rPr>
          <w:rFonts w:ascii="Times New Roman" w:hAnsi="Times New Roman" w:cs="Times New Roman"/>
          <w:sz w:val="26"/>
          <w:szCs w:val="26"/>
        </w:rPr>
        <w:t xml:space="preserve">cũng </w:t>
      </w:r>
      <w:r w:rsidR="005B6FB6">
        <w:rPr>
          <w:rFonts w:ascii="Times New Roman" w:hAnsi="Times New Roman" w:cs="Times New Roman"/>
          <w:sz w:val="26"/>
          <w:szCs w:val="26"/>
        </w:rPr>
        <w:t>tăng cao.</w:t>
      </w:r>
    </w:p>
    <w:p w14:paraId="7878D18B" w14:textId="09CC362B" w:rsidR="005B6FB6" w:rsidRPr="00057EE8" w:rsidRDefault="00EC1A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Nhưng việc đặt sân bóng ở trườ</w:t>
      </w:r>
      <w:r w:rsidR="00C208A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còn rất bất cập. Trung tâm Hỗ trợ sinh viên và Quan hệ doanh nghiệ</w:t>
      </w:r>
      <w:r w:rsidR="00C208AC">
        <w:rPr>
          <w:rFonts w:ascii="Times New Roman" w:hAnsi="Times New Roman" w:cs="Times New Roman"/>
          <w:sz w:val="26"/>
          <w:szCs w:val="26"/>
        </w:rPr>
        <w:t xml:space="preserve">p vẫn </w:t>
      </w:r>
      <w:r>
        <w:rPr>
          <w:rFonts w:ascii="Times New Roman" w:hAnsi="Times New Roman" w:cs="Times New Roman"/>
          <w:sz w:val="26"/>
          <w:szCs w:val="26"/>
        </w:rPr>
        <w:t>sử dụng hình thức</w:t>
      </w:r>
      <w:r w:rsidR="0096281C">
        <w:rPr>
          <w:rFonts w:ascii="Times New Roman" w:hAnsi="Times New Roman" w:cs="Times New Roman"/>
          <w:sz w:val="26"/>
          <w:szCs w:val="26"/>
        </w:rPr>
        <w:t xml:space="preserve"> cũ để quản lý, sinh viên phải đế</w:t>
      </w:r>
      <w:r w:rsidR="004D1745">
        <w:rPr>
          <w:rFonts w:ascii="Times New Roman" w:hAnsi="Times New Roman" w:cs="Times New Roman"/>
          <w:sz w:val="26"/>
          <w:szCs w:val="26"/>
        </w:rPr>
        <w:t>n trực tiếp</w:t>
      </w:r>
      <w:r w:rsidR="0096281C">
        <w:rPr>
          <w:rFonts w:ascii="Times New Roman" w:hAnsi="Times New Roman" w:cs="Times New Roman"/>
          <w:sz w:val="26"/>
          <w:szCs w:val="26"/>
        </w:rPr>
        <w:t xml:space="preserve"> Trung tâm để đăng ký đặt sân</w:t>
      </w:r>
      <w:r w:rsidR="0062518A">
        <w:rPr>
          <w:rFonts w:ascii="Times New Roman" w:hAnsi="Times New Roman" w:cs="Times New Roman"/>
          <w:sz w:val="26"/>
          <w:szCs w:val="26"/>
        </w:rPr>
        <w:t xml:space="preserve"> bóng trong khung giờ hạn chế</w:t>
      </w:r>
      <w:r w:rsidR="0043262A">
        <w:rPr>
          <w:rFonts w:ascii="Times New Roman" w:hAnsi="Times New Roman" w:cs="Times New Roman"/>
          <w:sz w:val="26"/>
          <w:szCs w:val="26"/>
        </w:rPr>
        <w:t xml:space="preserve"> (</w:t>
      </w:r>
      <w:r w:rsidR="0062518A">
        <w:rPr>
          <w:rFonts w:ascii="Times New Roman" w:hAnsi="Times New Roman" w:cs="Times New Roman"/>
          <w:sz w:val="26"/>
          <w:szCs w:val="26"/>
        </w:rPr>
        <w:t>9h đến 11h từ thứ 2 đến thứ 6)</w:t>
      </w:r>
      <w:r w:rsidR="0043262A">
        <w:rPr>
          <w:rFonts w:ascii="Times New Roman" w:hAnsi="Times New Roman" w:cs="Times New Roman"/>
          <w:sz w:val="26"/>
          <w:szCs w:val="26"/>
        </w:rPr>
        <w:t xml:space="preserve"> và phải kèm theo bản sao thẻ sinh viên và tiền cọc sân.</w:t>
      </w:r>
      <w:r w:rsidR="004E6C12">
        <w:rPr>
          <w:rFonts w:ascii="Times New Roman" w:hAnsi="Times New Roman" w:cs="Times New Roman"/>
          <w:sz w:val="26"/>
          <w:szCs w:val="26"/>
        </w:rPr>
        <w:t xml:space="preserve"> Việc này được đánh giá là phức tạp và khá mất thời gian.</w:t>
      </w:r>
      <w:r w:rsidR="0043262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96C4FD" w14:textId="7B7537AD" w:rsidR="002D0194" w:rsidRPr="00133BDE" w:rsidRDefault="00FB348D" w:rsidP="00133BD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Proposed solution</w:t>
      </w:r>
    </w:p>
    <w:p w14:paraId="19285A47" w14:textId="3F982D91" w:rsidR="00253E31" w:rsidRPr="00057EE8" w:rsidRDefault="00253E31" w:rsidP="002D01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giải quyế</w:t>
      </w:r>
      <w:r w:rsidR="00C208AC">
        <w:rPr>
          <w:rFonts w:ascii="Times New Roman" w:hAnsi="Times New Roman" w:cs="Times New Roman"/>
          <w:sz w:val="26"/>
          <w:szCs w:val="26"/>
        </w:rPr>
        <w:t xml:space="preserve">t các vấn đề nói trên, nhóm chúng tôi </w:t>
      </w:r>
      <w:r w:rsidR="00BF04DC">
        <w:rPr>
          <w:rFonts w:ascii="Times New Roman" w:hAnsi="Times New Roman" w:cs="Times New Roman"/>
          <w:sz w:val="26"/>
          <w:szCs w:val="26"/>
        </w:rPr>
        <w:t xml:space="preserve">cho </w:t>
      </w:r>
      <w:r w:rsidR="00EE40DF">
        <w:rPr>
          <w:rFonts w:ascii="Times New Roman" w:hAnsi="Times New Roman" w:cs="Times New Roman"/>
          <w:sz w:val="26"/>
          <w:szCs w:val="26"/>
        </w:rPr>
        <w:t>ra đờ</w:t>
      </w:r>
      <w:r w:rsidR="006E0106">
        <w:rPr>
          <w:rFonts w:ascii="Times New Roman" w:hAnsi="Times New Roman" w:cs="Times New Roman"/>
          <w:sz w:val="26"/>
          <w:szCs w:val="26"/>
        </w:rPr>
        <w:t>i</w:t>
      </w:r>
      <w:r w:rsidR="00EE40DF">
        <w:rPr>
          <w:rFonts w:ascii="Times New Roman" w:hAnsi="Times New Roman" w:cs="Times New Roman"/>
          <w:sz w:val="26"/>
          <w:szCs w:val="26"/>
        </w:rPr>
        <w:t xml:space="preserve"> website </w:t>
      </w:r>
      <w:r w:rsidR="00FA73AC">
        <w:rPr>
          <w:rFonts w:ascii="Times New Roman" w:hAnsi="Times New Roman" w:cs="Times New Roman"/>
          <w:sz w:val="26"/>
          <w:szCs w:val="26"/>
        </w:rPr>
        <w:t xml:space="preserve">“Football DUE” để </w:t>
      </w:r>
      <w:r w:rsidR="006E0106">
        <w:rPr>
          <w:rFonts w:ascii="Times New Roman" w:hAnsi="Times New Roman" w:cs="Times New Roman"/>
          <w:sz w:val="26"/>
          <w:szCs w:val="26"/>
        </w:rPr>
        <w:t>giúp các bạn sinh viên có thể đặt sân bóng online một cách dễ</w:t>
      </w:r>
      <w:r w:rsidR="00DE4480">
        <w:rPr>
          <w:rFonts w:ascii="Times New Roman" w:hAnsi="Times New Roman" w:cs="Times New Roman"/>
          <w:sz w:val="26"/>
          <w:szCs w:val="26"/>
        </w:rPr>
        <w:t xml:space="preserve"> dàng, </w:t>
      </w:r>
      <w:r w:rsidR="004A73A1">
        <w:rPr>
          <w:rFonts w:ascii="Times New Roman" w:hAnsi="Times New Roman" w:cs="Times New Roman"/>
          <w:sz w:val="26"/>
          <w:szCs w:val="26"/>
        </w:rPr>
        <w:t>đăng ký các trận bóng giao hữ</w:t>
      </w:r>
      <w:r w:rsidR="00DE4480">
        <w:rPr>
          <w:rFonts w:ascii="Times New Roman" w:hAnsi="Times New Roman" w:cs="Times New Roman"/>
          <w:sz w:val="26"/>
          <w:szCs w:val="26"/>
        </w:rPr>
        <w:t>u</w:t>
      </w:r>
      <w:r w:rsidR="00C32F78">
        <w:rPr>
          <w:rFonts w:ascii="Times New Roman" w:hAnsi="Times New Roman" w:cs="Times New Roman"/>
          <w:sz w:val="26"/>
          <w:szCs w:val="26"/>
        </w:rPr>
        <w:t>, đồng thời cũng tạo ra một diễn đàn để các bạn giao lưu và chia sẽ kinh nghiệm đá bón</w:t>
      </w:r>
      <w:r w:rsidR="009973F1">
        <w:rPr>
          <w:rFonts w:ascii="Times New Roman" w:hAnsi="Times New Roman" w:cs="Times New Roman"/>
          <w:sz w:val="26"/>
          <w:szCs w:val="26"/>
        </w:rPr>
        <w:t>g với nhau. Bên cạ</w:t>
      </w:r>
      <w:r w:rsidR="00133BDE">
        <w:rPr>
          <w:rFonts w:ascii="Times New Roman" w:hAnsi="Times New Roman" w:cs="Times New Roman"/>
          <w:sz w:val="26"/>
          <w:szCs w:val="26"/>
        </w:rPr>
        <w:t>nh đó giúp cho Nhà trường có thể thực hiện viêc quản lý tốt hơn.</w:t>
      </w:r>
    </w:p>
    <w:p w14:paraId="42BC66EE" w14:textId="77777777" w:rsidR="00057EE8" w:rsidRPr="00C04EEB" w:rsidRDefault="00057EE8">
      <w:pPr>
        <w:rPr>
          <w:rFonts w:ascii="Times New Roman" w:hAnsi="Times New Roman" w:cs="Times New Roman"/>
        </w:rPr>
      </w:pPr>
    </w:p>
    <w:p w14:paraId="3E94CEEF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Goals</w:t>
      </w:r>
    </w:p>
    <w:p w14:paraId="1C433CE1" w14:textId="56DFE165" w:rsidR="00BA1D63" w:rsidRDefault="00BA1D63" w:rsidP="00BA1D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 của dự </w:t>
      </w:r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xây dự</w:t>
      </w:r>
      <w:r w:rsidR="003F484D">
        <w:rPr>
          <w:rFonts w:ascii="Times New Roman" w:hAnsi="Times New Roman" w:cs="Times New Roman"/>
          <w:sz w:val="26"/>
          <w:szCs w:val="26"/>
        </w:rPr>
        <w:t>ng website “Football DUE” với những chức năng sau:</w:t>
      </w:r>
    </w:p>
    <w:p w14:paraId="65D6B243" w14:textId="2B924CED" w:rsidR="003F484D" w:rsidRDefault="003F484D" w:rsidP="003F48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</w:t>
      </w:r>
      <w:r w:rsidR="004914A5">
        <w:rPr>
          <w:rFonts w:ascii="Times New Roman" w:hAnsi="Times New Roman" w:cs="Times New Roman"/>
          <w:sz w:val="26"/>
          <w:szCs w:val="26"/>
        </w:rPr>
        <w:t>ớ</w:t>
      </w:r>
      <w:r w:rsidR="0099089A">
        <w:rPr>
          <w:rFonts w:ascii="Times New Roman" w:hAnsi="Times New Roman" w:cs="Times New Roman"/>
          <w:sz w:val="26"/>
          <w:szCs w:val="26"/>
        </w:rPr>
        <w:t>i sinh viên</w:t>
      </w:r>
    </w:p>
    <w:p w14:paraId="5C101837" w14:textId="3F5D1564" w:rsidR="004914A5" w:rsidRDefault="004914A5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đặt sân bóng trực tuyến bằng mã số sinh viên</w:t>
      </w:r>
    </w:p>
    <w:p w14:paraId="0ACB9699" w14:textId="08C1D9B6" w:rsidR="004914A5" w:rsidRDefault="005844BD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 các trậ</w:t>
      </w:r>
      <w:r w:rsidR="005921DB">
        <w:rPr>
          <w:rFonts w:ascii="Times New Roman" w:hAnsi="Times New Roman" w:cs="Times New Roman"/>
          <w:sz w:val="26"/>
          <w:szCs w:val="26"/>
        </w:rPr>
        <w:t>n bóng</w:t>
      </w:r>
      <w:r>
        <w:rPr>
          <w:rFonts w:ascii="Times New Roman" w:hAnsi="Times New Roman" w:cs="Times New Roman"/>
          <w:sz w:val="26"/>
          <w:szCs w:val="26"/>
        </w:rPr>
        <w:t xml:space="preserve"> giao hữ</w:t>
      </w:r>
      <w:r w:rsidR="005921DB">
        <w:rPr>
          <w:rFonts w:ascii="Times New Roman" w:hAnsi="Times New Roman" w:cs="Times New Roman"/>
          <w:sz w:val="26"/>
          <w:szCs w:val="26"/>
        </w:rPr>
        <w:t>u giữu các nhóm sinh viên trong trường</w:t>
      </w:r>
    </w:p>
    <w:p w14:paraId="1CABE01F" w14:textId="0047DE14" w:rsidR="005921DB" w:rsidRDefault="003A4A61" w:rsidP="00491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diễn đàn giao lưu, chia sẽ kinh nghiệm đá bóng với những sinh viên có cùng sở thích</w:t>
      </w:r>
    </w:p>
    <w:p w14:paraId="3EA6EB8A" w14:textId="51C2A643" w:rsidR="0099089A" w:rsidRDefault="003A4A61" w:rsidP="009908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Trung tâm Hỗ trợ sinh viên và Q</w:t>
      </w:r>
      <w:r w:rsidR="0099089A">
        <w:rPr>
          <w:rFonts w:ascii="Times New Roman" w:hAnsi="Times New Roman" w:cs="Times New Roman"/>
          <w:sz w:val="26"/>
          <w:szCs w:val="26"/>
        </w:rPr>
        <w:t>uan hệ doanh nghiệp</w:t>
      </w:r>
    </w:p>
    <w:p w14:paraId="33714609" w14:textId="64436FB6" w:rsidR="0099089A" w:rsidRDefault="009B14E6" w:rsidP="00990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việc đặt sân bóng hiệu quả </w:t>
      </w:r>
    </w:p>
    <w:p w14:paraId="53E71CA9" w14:textId="2669CE82" w:rsidR="009B14E6" w:rsidRPr="0099089A" w:rsidRDefault="00163E33" w:rsidP="009908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Tuyên truyền các phong trào đá bóng trong nhà trường</w:t>
      </w:r>
    </w:p>
    <w:p w14:paraId="64BCB9C8" w14:textId="77777777" w:rsidR="0047119B" w:rsidRPr="00C04EE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Techniques</w:t>
      </w:r>
    </w:p>
    <w:p w14:paraId="0623D49E" w14:textId="261595AD" w:rsidR="006E7E50" w:rsidRDefault="006E7E50" w:rsidP="006E7E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Dự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05F7A">
        <w:rPr>
          <w:rFonts w:ascii="Times New Roman" w:hAnsi="Times New Roman" w:cs="Times New Roman"/>
          <w:sz w:val="26"/>
          <w:szCs w:val="26"/>
        </w:rPr>
        <w:t>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sẽ được thực hiện </w:t>
      </w:r>
      <w:r w:rsidR="00E05F7A">
        <w:rPr>
          <w:rFonts w:ascii="Times New Roman" w:hAnsi="Times New Roman" w:cs="Times New Roman"/>
          <w:sz w:val="26"/>
          <w:szCs w:val="26"/>
        </w:rPr>
        <w:t xml:space="preserve">dựa </w:t>
      </w:r>
      <w:r>
        <w:rPr>
          <w:rFonts w:ascii="Times New Roman" w:hAnsi="Times New Roman" w:cs="Times New Roman"/>
          <w:sz w:val="26"/>
          <w:szCs w:val="26"/>
        </w:rPr>
        <w:t>trên các nền tảng sau:</w:t>
      </w:r>
    </w:p>
    <w:p w14:paraId="668D5FC4" w14:textId="4C8F392C" w:rsidR="00E05F7A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Ngôn ngữ lập trình: HTML,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CSS,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Java Script,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J-query,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BootStrap 4,</w:t>
      </w:r>
      <w:r w:rsidR="00E05F7A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PHP.</w:t>
      </w:r>
    </w:p>
    <w:p w14:paraId="4F0B79E4" w14:textId="589FD06C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Cơ sở dữ liệu: SQL SERVER 2019.</w:t>
      </w:r>
    </w:p>
    <w:p w14:paraId="06500728" w14:textId="0718D2C6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Công cụ phát triển của dự án: Sublime Text 3, Xampp Control Panel.</w:t>
      </w:r>
    </w:p>
    <w:p w14:paraId="60C1CEB5" w14:textId="1342A86D" w:rsidR="006E7E50" w:rsidRPr="00E05F7A" w:rsidRDefault="006E7E50" w:rsidP="00E05F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5F7A">
        <w:rPr>
          <w:rFonts w:ascii="Times New Roman" w:hAnsi="Times New Roman" w:cs="Times New Roman"/>
          <w:sz w:val="26"/>
          <w:szCs w:val="26"/>
        </w:rPr>
        <w:t>Trình duyệt web: Cốc cốc,</w:t>
      </w:r>
      <w:r w:rsidR="00A11D62">
        <w:rPr>
          <w:rFonts w:ascii="Times New Roman" w:hAnsi="Times New Roman" w:cs="Times New Roman"/>
          <w:sz w:val="26"/>
          <w:szCs w:val="26"/>
        </w:rPr>
        <w:t xml:space="preserve"> </w:t>
      </w:r>
      <w:r w:rsidRPr="00E05F7A">
        <w:rPr>
          <w:rFonts w:ascii="Times New Roman" w:hAnsi="Times New Roman" w:cs="Times New Roman"/>
          <w:sz w:val="26"/>
          <w:szCs w:val="26"/>
        </w:rPr>
        <w:t>Google,</w:t>
      </w:r>
      <w:r w:rsidR="00A11D62">
        <w:rPr>
          <w:rFonts w:ascii="Times New Roman" w:hAnsi="Times New Roman" w:cs="Times New Roman"/>
          <w:sz w:val="26"/>
          <w:szCs w:val="26"/>
        </w:rPr>
        <w:t xml:space="preserve"> FireFox…</w:t>
      </w:r>
    </w:p>
    <w:p w14:paraId="4DDDA849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RPr="00C04EEB" w14:paraId="36F83F12" w14:textId="77777777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C76B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37FA" w14:textId="77777777" w:rsidR="0047119B" w:rsidRPr="00C04EE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7119B" w:rsidRPr="00C04EEB" w14:paraId="02591BEA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79CA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3BEF" w14:textId="0FAAF623" w:rsidR="0047119B" w:rsidRPr="00C04EEB" w:rsidRDefault="00BA470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7119B" w:rsidRPr="00C04EEB" w14:paraId="00070903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9C8D" w14:textId="77777777" w:rsidR="0047119B" w:rsidRPr="00C04EEB" w:rsidRDefault="00FB348D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r w:rsidR="002B610A"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</w:t>
            </w:r>
            <w:r w:rsidR="003C68BF" w:rsidRPr="00C04EE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E12" w14:textId="12CF28CF" w:rsidR="0047119B" w:rsidRPr="00C04EEB" w:rsidRDefault="00FF3AC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26785" w:rsidRPr="00C04EEB" w14:paraId="79A56A5D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5DDB" w14:textId="77777777" w:rsidR="00526785" w:rsidRPr="00C04EEB" w:rsidRDefault="0052678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6304" w14:textId="3DCC7262" w:rsidR="00526785" w:rsidRPr="00C04EEB" w:rsidRDefault="00BA470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47119B" w:rsidRPr="00C04EEB" w14:paraId="14931724" w14:textId="77777777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70CA" w14:textId="77777777" w:rsidR="0047119B" w:rsidRPr="00C04EEB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04EEB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CABA" w14:textId="225F4FA5" w:rsidR="0047119B" w:rsidRPr="00C04EEB" w:rsidRDefault="007A0F9B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</w:t>
            </w:r>
          </w:p>
        </w:tc>
      </w:tr>
    </w:tbl>
    <w:p w14:paraId="69EB8430" w14:textId="77777777" w:rsidR="0047119B" w:rsidRPr="00C04EEB" w:rsidRDefault="0047119B">
      <w:pPr>
        <w:rPr>
          <w:rFonts w:ascii="Times New Roman" w:hAnsi="Times New Roman" w:cs="Times New Roman"/>
        </w:rPr>
      </w:pPr>
    </w:p>
    <w:p w14:paraId="0B3B038D" w14:textId="77777777" w:rsidR="0047119B" w:rsidRPr="00C04EEB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MASTER SCHEDULE</w:t>
      </w:r>
    </w:p>
    <w:p w14:paraId="7203F117" w14:textId="77777777" w:rsidR="0047119B" w:rsidRPr="00C04EEB" w:rsidRDefault="00FB348D">
      <w:pPr>
        <w:rPr>
          <w:rFonts w:ascii="Times New Roman" w:hAnsi="Times New Roman" w:cs="Times New Roman"/>
        </w:rPr>
      </w:pPr>
      <w:r w:rsidRPr="00C04EEB">
        <w:rPr>
          <w:rFonts w:ascii="Times New Roman" w:hAnsi="Times New Roman" w:cs="Times New Roman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2239"/>
        <w:gridCol w:w="1377"/>
        <w:gridCol w:w="2050"/>
      </w:tblGrid>
      <w:tr w:rsidR="0047119B" w:rsidRPr="00C04EEB" w14:paraId="204D7505" w14:textId="77777777" w:rsidTr="006E7CFE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1C44FA64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D468BB2" w14:textId="77777777" w:rsidR="0047119B" w:rsidRPr="00C04EE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3669FC70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B062730" w14:textId="77777777" w:rsidR="0047119B" w:rsidRPr="00C04EEB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2239" w:type="dxa"/>
            <w:shd w:val="clear" w:color="auto" w:fill="F1F1F1"/>
          </w:tcPr>
          <w:p w14:paraId="561A0F63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40CD3696" w14:textId="77777777" w:rsidR="0047119B" w:rsidRPr="00C04EEB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1377" w:type="dxa"/>
            <w:shd w:val="clear" w:color="auto" w:fill="F1F1F1"/>
          </w:tcPr>
          <w:p w14:paraId="1BB3E85E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FE629C0" w14:textId="77777777" w:rsidR="0047119B" w:rsidRPr="00C04EEB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1BDC8F28" w14:textId="77777777" w:rsidR="0047119B" w:rsidRPr="00C04EEB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76CB44A" w14:textId="77777777" w:rsidR="0047119B" w:rsidRPr="00C04EEB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47119B" w:rsidRPr="00C04EEB" w14:paraId="610FA6B2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52959985" w14:textId="502F71AF" w:rsidR="0047119B" w:rsidRDefault="007A0F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  <w:p w14:paraId="568EF74A" w14:textId="77777777" w:rsidR="007A0F9B" w:rsidRPr="00C04EEB" w:rsidRDefault="007A0F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45B1ADBF" w14:textId="69F57A70" w:rsidR="0047119B" w:rsidRPr="00C04EEB" w:rsidRDefault="00E9448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Khởi tạo dự án</w:t>
            </w:r>
          </w:p>
        </w:tc>
        <w:tc>
          <w:tcPr>
            <w:tcW w:w="2239" w:type="dxa"/>
            <w:vAlign w:val="center"/>
          </w:tcPr>
          <w:p w14:paraId="4C634663" w14:textId="09671ABE" w:rsidR="0047119B" w:rsidRPr="00C04EEB" w:rsidRDefault="00E9448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1377" w:type="dxa"/>
            <w:vAlign w:val="center"/>
          </w:tcPr>
          <w:p w14:paraId="1790212E" w14:textId="500C109E" w:rsidR="0047119B" w:rsidRPr="00C04EEB" w:rsidRDefault="00A11D6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15/1/2021</w:t>
            </w:r>
          </w:p>
        </w:tc>
        <w:tc>
          <w:tcPr>
            <w:tcW w:w="2050" w:type="dxa"/>
            <w:vAlign w:val="center"/>
          </w:tcPr>
          <w:p w14:paraId="0F5593B1" w14:textId="619E5A58" w:rsidR="0047119B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</w:t>
            </w:r>
            <w:r w:rsidR="00A11D62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8636A0" w:rsidRPr="00C04EEB" w14:paraId="2357C000" w14:textId="77777777" w:rsidTr="006E7CFE">
        <w:trPr>
          <w:trHeight w:hRule="exact" w:val="653"/>
        </w:trPr>
        <w:tc>
          <w:tcPr>
            <w:tcW w:w="1232" w:type="dxa"/>
            <w:vAlign w:val="center"/>
          </w:tcPr>
          <w:p w14:paraId="6EBF8FB4" w14:textId="67C72CE2" w:rsidR="008636A0" w:rsidRDefault="00E944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45F8EB78" w14:textId="772D5E14" w:rsidR="008636A0" w:rsidRPr="00C04EEB" w:rsidRDefault="009063B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Lựa chọn topics</w:t>
            </w:r>
          </w:p>
        </w:tc>
        <w:tc>
          <w:tcPr>
            <w:tcW w:w="2239" w:type="dxa"/>
            <w:vAlign w:val="center"/>
          </w:tcPr>
          <w:p w14:paraId="796E36D4" w14:textId="227F0B52" w:rsidR="008636A0" w:rsidRPr="00C04EEB" w:rsidRDefault="009063BF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377" w:type="dxa"/>
            <w:vAlign w:val="center"/>
          </w:tcPr>
          <w:p w14:paraId="143A53DC" w14:textId="04E60410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2050" w:type="dxa"/>
            <w:vAlign w:val="center"/>
          </w:tcPr>
          <w:p w14:paraId="1CAFE7AE" w14:textId="55A0017B" w:rsidR="008636A0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</w:tr>
      <w:tr w:rsidR="008636A0" w:rsidRPr="00C04EEB" w14:paraId="44ADBFEF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86D85E8" w14:textId="285EF0F6" w:rsidR="008636A0" w:rsidRDefault="009063B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1CB7012E" w14:textId="0C05DBF4" w:rsidR="008636A0" w:rsidRPr="00C04EEB" w:rsidRDefault="00591A8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Họp </w:t>
            </w:r>
            <w:r w:rsidR="006273F7">
              <w:rPr>
                <w:rFonts w:ascii="Times New Roman" w:hAnsi="Times New Roman" w:cs="Times New Roman"/>
                <w:sz w:val="26"/>
              </w:rPr>
              <w:t>team tạo bảng Proposal</w:t>
            </w:r>
          </w:p>
        </w:tc>
        <w:tc>
          <w:tcPr>
            <w:tcW w:w="2239" w:type="dxa"/>
            <w:vAlign w:val="center"/>
          </w:tcPr>
          <w:p w14:paraId="33B50AC4" w14:textId="57D3C5C7" w:rsidR="008636A0" w:rsidRPr="00C04EEB" w:rsidRDefault="006273F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377" w:type="dxa"/>
            <w:vAlign w:val="center"/>
          </w:tcPr>
          <w:p w14:paraId="436ADEDD" w14:textId="368B8055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</w:t>
            </w:r>
            <w:r w:rsidR="006B7129">
              <w:rPr>
                <w:rFonts w:ascii="Times New Roman" w:hAnsi="Times New Roman" w:cs="Times New Roman"/>
                <w:sz w:val="26"/>
              </w:rPr>
              <w:t>/1/2021</w:t>
            </w:r>
          </w:p>
        </w:tc>
        <w:tc>
          <w:tcPr>
            <w:tcW w:w="2050" w:type="dxa"/>
            <w:vAlign w:val="center"/>
          </w:tcPr>
          <w:p w14:paraId="75F4A012" w14:textId="20C711A0" w:rsidR="008636A0" w:rsidRPr="00C04EEB" w:rsidRDefault="00E772E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20/1/2021</w:t>
            </w:r>
          </w:p>
        </w:tc>
      </w:tr>
      <w:tr w:rsidR="008636A0" w:rsidRPr="00C04EEB" w14:paraId="24F1082E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53649608" w14:textId="5D4EC2DD" w:rsidR="008636A0" w:rsidRDefault="009063B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54DC8D4B" w14:textId="1A6ED4E5" w:rsidR="008636A0" w:rsidRPr="00C04EEB" w:rsidRDefault="006273F7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Bắt đầu </w:t>
            </w:r>
          </w:p>
        </w:tc>
        <w:tc>
          <w:tcPr>
            <w:tcW w:w="2239" w:type="dxa"/>
            <w:vAlign w:val="center"/>
          </w:tcPr>
          <w:p w14:paraId="2C254EAA" w14:textId="1F315BED" w:rsidR="008636A0" w:rsidRPr="00C04EEB" w:rsidRDefault="000F60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1377" w:type="dxa"/>
            <w:vAlign w:val="center"/>
          </w:tcPr>
          <w:p w14:paraId="2E47901F" w14:textId="0FFBEB50" w:rsidR="008636A0" w:rsidRPr="00C04EEB" w:rsidRDefault="00E772EE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21/1/2021</w:t>
            </w:r>
          </w:p>
        </w:tc>
        <w:tc>
          <w:tcPr>
            <w:tcW w:w="2050" w:type="dxa"/>
            <w:vAlign w:val="center"/>
          </w:tcPr>
          <w:p w14:paraId="0A70D03A" w14:textId="7F6F0721" w:rsidR="008636A0" w:rsidRPr="00C04EEB" w:rsidRDefault="0095212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27/1/2021</w:t>
            </w:r>
          </w:p>
        </w:tc>
      </w:tr>
      <w:tr w:rsidR="008636A0" w:rsidRPr="00C04EEB" w14:paraId="22055263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4DD38EA6" w14:textId="43A0552F" w:rsidR="008636A0" w:rsidRDefault="000F607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lastRenderedPageBreak/>
              <w:t>5</w:t>
            </w:r>
          </w:p>
        </w:tc>
        <w:tc>
          <w:tcPr>
            <w:tcW w:w="2384" w:type="dxa"/>
            <w:vAlign w:val="center"/>
          </w:tcPr>
          <w:p w14:paraId="48144A26" w14:textId="1CD9D9DC" w:rsidR="008636A0" w:rsidRPr="00C04EEB" w:rsidRDefault="000F60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Lựa chọn và cài các phần mềm hỗ trợ </w:t>
            </w:r>
          </w:p>
        </w:tc>
        <w:tc>
          <w:tcPr>
            <w:tcW w:w="2239" w:type="dxa"/>
            <w:vAlign w:val="center"/>
          </w:tcPr>
          <w:p w14:paraId="4D6D7775" w14:textId="6C8781E5" w:rsidR="008636A0" w:rsidRPr="00C04EEB" w:rsidRDefault="000F60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377" w:type="dxa"/>
            <w:vAlign w:val="center"/>
          </w:tcPr>
          <w:p w14:paraId="7B8CB3AB" w14:textId="61718608" w:rsidR="008636A0" w:rsidRPr="00C04EEB" w:rsidRDefault="0095212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28/1/2021</w:t>
            </w:r>
          </w:p>
        </w:tc>
        <w:tc>
          <w:tcPr>
            <w:tcW w:w="2050" w:type="dxa"/>
            <w:vAlign w:val="center"/>
          </w:tcPr>
          <w:p w14:paraId="5FD5A41A" w14:textId="5B2FC349" w:rsidR="008636A0" w:rsidRPr="00C04EEB" w:rsidRDefault="0095212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29/1/2021</w:t>
            </w:r>
          </w:p>
        </w:tc>
      </w:tr>
      <w:tr w:rsidR="008636A0" w:rsidRPr="00C04EEB" w14:paraId="7DF77884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41366ABE" w14:textId="330855B6" w:rsidR="008636A0" w:rsidRDefault="0030707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5FA9DF80" w14:textId="0F519833" w:rsidR="008636A0" w:rsidRPr="00C04EEB" w:rsidRDefault="0030707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Phát triển dự án </w:t>
            </w:r>
          </w:p>
        </w:tc>
        <w:tc>
          <w:tcPr>
            <w:tcW w:w="2239" w:type="dxa"/>
            <w:vAlign w:val="center"/>
          </w:tcPr>
          <w:p w14:paraId="12F02199" w14:textId="532E1DA3" w:rsidR="008636A0" w:rsidRPr="00C04EEB" w:rsidRDefault="00CE606F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60</w:t>
            </w:r>
          </w:p>
        </w:tc>
        <w:tc>
          <w:tcPr>
            <w:tcW w:w="1377" w:type="dxa"/>
            <w:vAlign w:val="center"/>
          </w:tcPr>
          <w:p w14:paraId="214593DF" w14:textId="5263B451" w:rsidR="008636A0" w:rsidRPr="00C04EEB" w:rsidRDefault="0095212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30/1/2021</w:t>
            </w:r>
          </w:p>
        </w:tc>
        <w:tc>
          <w:tcPr>
            <w:tcW w:w="2050" w:type="dxa"/>
            <w:vAlign w:val="center"/>
          </w:tcPr>
          <w:p w14:paraId="054688B7" w14:textId="065791DA" w:rsidR="008636A0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C95717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8636A0" w:rsidRPr="00C04EEB" w14:paraId="47999322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19D76E52" w14:textId="05270E87" w:rsidR="008636A0" w:rsidRDefault="00CE606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78AFF7C2" w14:textId="2D5CA920" w:rsidR="008636A0" w:rsidRPr="00C04EEB" w:rsidRDefault="00CE606F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1</w:t>
            </w:r>
          </w:p>
        </w:tc>
        <w:tc>
          <w:tcPr>
            <w:tcW w:w="2239" w:type="dxa"/>
            <w:vAlign w:val="center"/>
          </w:tcPr>
          <w:p w14:paraId="11C0C19E" w14:textId="6EAD587A" w:rsidR="008636A0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</w:p>
        </w:tc>
        <w:tc>
          <w:tcPr>
            <w:tcW w:w="1377" w:type="dxa"/>
            <w:vAlign w:val="center"/>
          </w:tcPr>
          <w:p w14:paraId="2AD092DB" w14:textId="06A2D451" w:rsidR="008636A0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C95717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1E9EA7D7" w14:textId="392DBA6C" w:rsidR="008636A0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11/4/2021</w:t>
            </w:r>
          </w:p>
        </w:tc>
      </w:tr>
      <w:tr w:rsidR="00CE606F" w:rsidRPr="00C04EEB" w14:paraId="24987D50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8CC93A5" w14:textId="57449635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5B49153B" w14:textId="615648A9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2</w:t>
            </w:r>
          </w:p>
        </w:tc>
        <w:tc>
          <w:tcPr>
            <w:tcW w:w="2239" w:type="dxa"/>
            <w:vAlign w:val="center"/>
          </w:tcPr>
          <w:p w14:paraId="1DC04EAE" w14:textId="0B282EFE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</w:p>
        </w:tc>
        <w:tc>
          <w:tcPr>
            <w:tcW w:w="1377" w:type="dxa"/>
            <w:vAlign w:val="center"/>
          </w:tcPr>
          <w:p w14:paraId="75971F4E" w14:textId="2A558C3D" w:rsidR="00CE606F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12/4/2021</w:t>
            </w:r>
          </w:p>
        </w:tc>
        <w:tc>
          <w:tcPr>
            <w:tcW w:w="2050" w:type="dxa"/>
            <w:vAlign w:val="center"/>
          </w:tcPr>
          <w:p w14:paraId="4198F915" w14:textId="2EF1D32F" w:rsidR="00CE606F" w:rsidRPr="00C04EEB" w:rsidRDefault="004423A1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21/4/2021</w:t>
            </w:r>
          </w:p>
        </w:tc>
      </w:tr>
      <w:tr w:rsidR="00CE606F" w:rsidRPr="00C04EEB" w14:paraId="7B407A30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090C2202" w14:textId="3E3078C6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31816631" w14:textId="7B3DC851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Sprint 3</w:t>
            </w:r>
          </w:p>
        </w:tc>
        <w:tc>
          <w:tcPr>
            <w:tcW w:w="2239" w:type="dxa"/>
            <w:vAlign w:val="center"/>
          </w:tcPr>
          <w:p w14:paraId="4C3A39DF" w14:textId="1F9F84B1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9</w:t>
            </w:r>
          </w:p>
        </w:tc>
        <w:tc>
          <w:tcPr>
            <w:tcW w:w="1377" w:type="dxa"/>
            <w:vAlign w:val="center"/>
          </w:tcPr>
          <w:p w14:paraId="70CAF235" w14:textId="44310431" w:rsidR="00CE606F" w:rsidRPr="00C04EEB" w:rsidRDefault="004423A1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505F00">
              <w:rPr>
                <w:rFonts w:ascii="Times New Roman" w:hAnsi="Times New Roman" w:cs="Times New Roman"/>
                <w:sz w:val="26"/>
              </w:rPr>
              <w:t>2/4/2021</w:t>
            </w:r>
          </w:p>
        </w:tc>
        <w:tc>
          <w:tcPr>
            <w:tcW w:w="2050" w:type="dxa"/>
            <w:vAlign w:val="center"/>
          </w:tcPr>
          <w:p w14:paraId="34BABF0F" w14:textId="277A9768" w:rsidR="00CE606F" w:rsidRPr="00C04EEB" w:rsidRDefault="00505F0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</w:tr>
      <w:tr w:rsidR="00CE606F" w:rsidRPr="00C04EEB" w14:paraId="3ED6462A" w14:textId="77777777" w:rsidTr="006E7CFE">
        <w:trPr>
          <w:trHeight w:hRule="exact" w:val="622"/>
        </w:trPr>
        <w:tc>
          <w:tcPr>
            <w:tcW w:w="1232" w:type="dxa"/>
            <w:vAlign w:val="center"/>
          </w:tcPr>
          <w:p w14:paraId="739C782C" w14:textId="64962243" w:rsidR="00CE606F" w:rsidRDefault="0084512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54BB3030" w14:textId="47E7828C" w:rsidR="00CE606F" w:rsidRPr="00C04EEB" w:rsidRDefault="00845126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Hoàn thiện dự án</w:t>
            </w:r>
          </w:p>
        </w:tc>
        <w:tc>
          <w:tcPr>
            <w:tcW w:w="2239" w:type="dxa"/>
            <w:vAlign w:val="center"/>
          </w:tcPr>
          <w:p w14:paraId="2C347330" w14:textId="178808EF" w:rsidR="00CE606F" w:rsidRPr="00C04EEB" w:rsidRDefault="00845126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377" w:type="dxa"/>
            <w:vAlign w:val="center"/>
          </w:tcPr>
          <w:p w14:paraId="7333B26E" w14:textId="5284176A" w:rsidR="00CE606F" w:rsidRPr="00C04EEB" w:rsidRDefault="00505F00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  <w:tc>
          <w:tcPr>
            <w:tcW w:w="2050" w:type="dxa"/>
            <w:vAlign w:val="center"/>
          </w:tcPr>
          <w:p w14:paraId="2151166E" w14:textId="30831147" w:rsidR="00CE606F" w:rsidRPr="00C04EEB" w:rsidRDefault="00505F00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30/4/2021</w:t>
            </w:r>
          </w:p>
        </w:tc>
      </w:tr>
    </w:tbl>
    <w:p w14:paraId="307AD9C0" w14:textId="77777777" w:rsidR="0047119B" w:rsidRPr="00C04EEB" w:rsidRDefault="0047119B">
      <w:pPr>
        <w:rPr>
          <w:rFonts w:ascii="Times New Roman" w:hAnsi="Times New Roman" w:cs="Times New Roman"/>
        </w:rPr>
      </w:pPr>
    </w:p>
    <w:p w14:paraId="5A91858A" w14:textId="5B1B33B2" w:rsidR="005C2147" w:rsidRPr="005C2147" w:rsidRDefault="00FB348D" w:rsidP="005C214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36" w:name="_Toc492589332"/>
      <w:r w:rsidRPr="00C04EEB">
        <w:rPr>
          <w:rFonts w:ascii="Times New Roman" w:hAnsi="Times New Roman" w:cs="Times New Roman"/>
        </w:rPr>
        <w:t>ROLES AND RESPONSIBILITIES</w:t>
      </w:r>
      <w:bookmarkEnd w:id="36"/>
      <w:r w:rsidR="005C2147">
        <w:rPr>
          <w:rFonts w:ascii="Times New Roman" w:hAnsi="Times New Roman" w:cs="Times New Roman"/>
        </w:rPr>
        <w:t xml:space="preserve"> </w:t>
      </w:r>
      <w:proofErr w:type="gramStart"/>
      <w:r w:rsidR="005C2147" w:rsidRPr="005C2147">
        <w:rPr>
          <w:rFonts w:ascii="Times New Roman" w:hAnsi="Times New Roman" w:cs="Times New Roman"/>
          <w:b w:val="0"/>
          <w:bCs w:val="0"/>
          <w:i/>
          <w:iCs/>
        </w:rPr>
        <w:t>( vai</w:t>
      </w:r>
      <w:proofErr w:type="gramEnd"/>
      <w:r w:rsidR="005C2147" w:rsidRPr="005C2147">
        <w:rPr>
          <w:rFonts w:ascii="Times New Roman" w:hAnsi="Times New Roman" w:cs="Times New Roman"/>
          <w:b w:val="0"/>
          <w:bCs w:val="0"/>
          <w:i/>
          <w:iCs/>
        </w:rPr>
        <w:t xml:space="preserve"> trò và trách nhiệm )</w:t>
      </w:r>
    </w:p>
    <w:tbl>
      <w:tblPr>
        <w:tblW w:w="9324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877"/>
        <w:gridCol w:w="3367"/>
      </w:tblGrid>
      <w:tr w:rsidR="0047119B" w:rsidRPr="00C04EEB" w14:paraId="003D5A50" w14:textId="77777777" w:rsidTr="00845126">
        <w:trPr>
          <w:trHeight w:hRule="exact" w:val="1871"/>
        </w:trPr>
        <w:tc>
          <w:tcPr>
            <w:tcW w:w="2080" w:type="dxa"/>
            <w:shd w:val="clear" w:color="auto" w:fill="F1F1F1"/>
          </w:tcPr>
          <w:p w14:paraId="4DA89781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332E5FD" w14:textId="77777777" w:rsidR="0047119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  <w:p w14:paraId="57C91863" w14:textId="19C08C58" w:rsidR="005C2147" w:rsidRPr="00C04EEB" w:rsidRDefault="005C214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(vai trò)</w:t>
            </w:r>
          </w:p>
        </w:tc>
        <w:tc>
          <w:tcPr>
            <w:tcW w:w="3877" w:type="dxa"/>
            <w:shd w:val="clear" w:color="auto" w:fill="F1F1F1"/>
          </w:tcPr>
          <w:p w14:paraId="58B976B7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A49E388" w14:textId="77777777" w:rsidR="0047119B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  <w:p w14:paraId="5E0C21C5" w14:textId="72BF8A6A" w:rsidR="005C2147" w:rsidRPr="00C04EEB" w:rsidRDefault="005C2147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(trách nhiệm)</w:t>
            </w:r>
          </w:p>
        </w:tc>
        <w:tc>
          <w:tcPr>
            <w:tcW w:w="3367" w:type="dxa"/>
            <w:shd w:val="clear" w:color="auto" w:fill="F1F1F1"/>
          </w:tcPr>
          <w:p w14:paraId="127873DC" w14:textId="77777777" w:rsidR="0047119B" w:rsidRPr="00C04EEB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0C9E026" w14:textId="77777777" w:rsidR="0047119B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  <w:p w14:paraId="32018AFA" w14:textId="35E1B04D" w:rsidR="005C2147" w:rsidRPr="00C04EEB" w:rsidRDefault="005C2147" w:rsidP="005C2147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</w:rPr>
              <w:t>( người tham gia )</w:t>
            </w:r>
          </w:p>
        </w:tc>
      </w:tr>
      <w:tr w:rsidR="0047119B" w:rsidRPr="00C04EEB" w14:paraId="594DB1E0" w14:textId="77777777" w:rsidTr="00D67053">
        <w:trPr>
          <w:trHeight w:hRule="exact" w:val="6130"/>
        </w:trPr>
        <w:tc>
          <w:tcPr>
            <w:tcW w:w="2080" w:type="dxa"/>
            <w:vAlign w:val="center"/>
          </w:tcPr>
          <w:p w14:paraId="4CBE5919" w14:textId="77777777" w:rsidR="0047119B" w:rsidRPr="00C04EEB" w:rsidRDefault="0047119B" w:rsidP="00D670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3D6CEA1A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77" w:type="dxa"/>
          </w:tcPr>
          <w:p w14:paraId="7DEAF3E4" w14:textId="77777777" w:rsidR="00D67053" w:rsidRDefault="00D67053" w:rsidP="00D67053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2CD033C7" w14:textId="1A3A7614" w:rsidR="002F507A" w:rsidRDefault="002F507A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Đảm bả</w:t>
            </w:r>
            <w:r w:rsidR="003652F8">
              <w:rPr>
                <w:rFonts w:ascii="Times New Roman" w:hAnsi="Times New Roman" w:cs="Times New Roman"/>
                <w:sz w:val="26"/>
              </w:rPr>
              <w:t xml:space="preserve">o cho team vận </w:t>
            </w:r>
            <w:r>
              <w:rPr>
                <w:rFonts w:ascii="Times New Roman" w:hAnsi="Times New Roman" w:cs="Times New Roman"/>
                <w:sz w:val="26"/>
              </w:rPr>
              <w:t xml:space="preserve">hành </w:t>
            </w:r>
            <w:proofErr w:type="gramStart"/>
            <w:r>
              <w:rPr>
                <w:rFonts w:ascii="Times New Roman" w:hAnsi="Times New Roman" w:cs="Times New Roman"/>
                <w:sz w:val="26"/>
              </w:rPr>
              <w:t>theo</w:t>
            </w:r>
            <w:proofErr w:type="gramEnd"/>
            <w:r>
              <w:rPr>
                <w:rFonts w:ascii="Times New Roman" w:hAnsi="Times New Roman" w:cs="Times New Roman"/>
                <w:sz w:val="26"/>
              </w:rPr>
              <w:t xml:space="preserve"> đúng chu trình của Scrum.</w:t>
            </w:r>
          </w:p>
          <w:p w14:paraId="4FD0A199" w14:textId="1B178975" w:rsidR="003652F8" w:rsidRDefault="003652F8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Xóa bỏ những rào cản ảnh hưởng đến công việc của cả team</w:t>
            </w:r>
          </w:p>
          <w:p w14:paraId="712AB132" w14:textId="23C61520" w:rsidR="003652F8" w:rsidRDefault="006B6118" w:rsidP="003652F8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Tổ chức các cuộc hộp, hướng dẫn các công việc cho các thành viên trong team </w:t>
            </w:r>
          </w:p>
          <w:p w14:paraId="0A4FF97A" w14:textId="4BD1A554" w:rsidR="00A257D1" w:rsidRPr="00A257D1" w:rsidRDefault="00E929A4" w:rsidP="00A257D1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Là người bảo vệ</w:t>
            </w:r>
            <w:r w:rsidR="00A555D3">
              <w:rPr>
                <w:rFonts w:ascii="Times New Roman" w:hAnsi="Times New Roman" w:cs="Times New Roman"/>
                <w:sz w:val="26"/>
              </w:rPr>
              <w:t xml:space="preserve"> team</w:t>
            </w:r>
            <w:r>
              <w:rPr>
                <w:rFonts w:ascii="Times New Roman" w:hAnsi="Times New Roman" w:cs="Times New Roman"/>
                <w:sz w:val="26"/>
              </w:rPr>
              <w:t xml:space="preserve"> trước áp lực từ</w:t>
            </w:r>
            <w:r w:rsidR="00A257D1">
              <w:rPr>
                <w:rFonts w:ascii="Times New Roman" w:hAnsi="Times New Roman" w:cs="Times New Roman"/>
                <w:sz w:val="26"/>
              </w:rPr>
              <w:t xml:space="preserve"> Product Owner và sự tự mãn cá nhân</w:t>
            </w:r>
          </w:p>
          <w:p w14:paraId="7100FCEE" w14:textId="77777777" w:rsidR="003652F8" w:rsidRPr="003652F8" w:rsidRDefault="003652F8" w:rsidP="003652F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2DF48E80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A0B9FFD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4B057E6F" w14:textId="77777777" w:rsidR="002F507A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65DBD64" w14:textId="67D273E5" w:rsidR="002F507A" w:rsidRPr="00C04EEB" w:rsidRDefault="002F507A" w:rsidP="002F507A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67" w:type="dxa"/>
            <w:vAlign w:val="center"/>
          </w:tcPr>
          <w:p w14:paraId="253765EB" w14:textId="356B9C03" w:rsidR="0047119B" w:rsidRPr="00C04EEB" w:rsidRDefault="00845126" w:rsidP="00D67053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Lê Bình Yên</w:t>
            </w:r>
          </w:p>
        </w:tc>
      </w:tr>
      <w:tr w:rsidR="0047119B" w:rsidRPr="00C04EEB" w14:paraId="30993DD9" w14:textId="77777777" w:rsidTr="00D67053">
        <w:trPr>
          <w:trHeight w:hRule="exact" w:val="4600"/>
        </w:trPr>
        <w:tc>
          <w:tcPr>
            <w:tcW w:w="2080" w:type="dxa"/>
            <w:vAlign w:val="center"/>
          </w:tcPr>
          <w:p w14:paraId="14ADBF7C" w14:textId="39227525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897BB1B" w14:textId="77777777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1FF1EA74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77" w:type="dxa"/>
          </w:tcPr>
          <w:p w14:paraId="04D86D6F" w14:textId="77777777" w:rsidR="00D67053" w:rsidRDefault="00D67053" w:rsidP="00D6705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187801AF" w14:textId="77777777" w:rsidR="00B53F79" w:rsidRPr="00D67053" w:rsidRDefault="00A07A24" w:rsidP="00D67053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 w:rsidRPr="00D67053">
              <w:rPr>
                <w:rFonts w:ascii="Times New Roman" w:hAnsi="Times New Roman" w:cs="Times New Roman"/>
                <w:sz w:val="26"/>
              </w:rPr>
              <w:t>Quả</w:t>
            </w:r>
            <w:r w:rsidR="00B53F79" w:rsidRPr="00D67053">
              <w:rPr>
                <w:rFonts w:ascii="Times New Roman" w:hAnsi="Times New Roman" w:cs="Times New Roman"/>
                <w:sz w:val="26"/>
              </w:rPr>
              <w:t xml:space="preserve">n lý và cập nhật các backlog theo từng giai đoạn của dự án </w:t>
            </w:r>
          </w:p>
          <w:p w14:paraId="739994C1" w14:textId="77777777" w:rsidR="00CE5E6B" w:rsidRDefault="00CE5E6B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Làm việc trực tiếp với Scrum Master </w:t>
            </w:r>
          </w:p>
          <w:p w14:paraId="7A58A30D" w14:textId="77777777" w:rsidR="00CE5E6B" w:rsidRDefault="00CE5E6B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Động viên, thúc đẩy tiến trình làm việc của team</w:t>
            </w:r>
          </w:p>
          <w:p w14:paraId="1EBC3058" w14:textId="39AE1D72" w:rsidR="00CE5E6B" w:rsidRPr="00CE5E6B" w:rsidRDefault="00387778" w:rsidP="00CE5E6B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Chịu trách nhiệm về chất lượng của sản phẩm</w:t>
            </w:r>
          </w:p>
        </w:tc>
        <w:tc>
          <w:tcPr>
            <w:tcW w:w="3367" w:type="dxa"/>
            <w:vAlign w:val="center"/>
          </w:tcPr>
          <w:p w14:paraId="34976F65" w14:textId="12E67D43" w:rsidR="0047119B" w:rsidRPr="00C04EE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Minh Hiếu</w:t>
            </w:r>
          </w:p>
        </w:tc>
      </w:tr>
      <w:tr w:rsidR="0047119B" w:rsidRPr="00C04EEB" w14:paraId="669E030F" w14:textId="77777777" w:rsidTr="00D67053">
        <w:trPr>
          <w:trHeight w:hRule="exact" w:val="2350"/>
        </w:trPr>
        <w:tc>
          <w:tcPr>
            <w:tcW w:w="2080" w:type="dxa"/>
            <w:vAlign w:val="center"/>
          </w:tcPr>
          <w:p w14:paraId="01E6849A" w14:textId="357422CF" w:rsidR="0047119B" w:rsidRPr="00C04EEB" w:rsidRDefault="0047119B" w:rsidP="00D670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379C876" w14:textId="77777777" w:rsidR="0047119B" w:rsidRPr="00C04EEB" w:rsidRDefault="0047119B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720C1967" w14:textId="77777777" w:rsidR="0047119B" w:rsidRPr="00C04EEB" w:rsidRDefault="00FB348D" w:rsidP="00D6705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C04EEB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77" w:type="dxa"/>
          </w:tcPr>
          <w:p w14:paraId="3A826736" w14:textId="77777777" w:rsidR="00D67053" w:rsidRDefault="00D67053" w:rsidP="00D67053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  <w:p w14:paraId="5AAF5932" w14:textId="58F36855" w:rsidR="0047119B" w:rsidRDefault="00021234" w:rsidP="005A4EEC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Thực hiện đầy đủ và đúng tiến độ</w:t>
            </w:r>
            <w:r w:rsidR="00232F9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với công việc được giao</w:t>
            </w:r>
          </w:p>
          <w:p w14:paraId="553780A4" w14:textId="46460D9F" w:rsidR="0018006C" w:rsidRPr="00C04EEB" w:rsidRDefault="00232F99" w:rsidP="005A4EEC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Chia sẽ, hỗ trợ </w:t>
            </w:r>
            <w:r w:rsidR="00904A0B">
              <w:rPr>
                <w:rFonts w:ascii="Times New Roman" w:hAnsi="Times New Roman" w:cs="Times New Roman"/>
                <w:sz w:val="26"/>
              </w:rPr>
              <w:t>những thành viên khác trong team</w:t>
            </w:r>
          </w:p>
        </w:tc>
        <w:tc>
          <w:tcPr>
            <w:tcW w:w="3367" w:type="dxa"/>
            <w:vAlign w:val="center"/>
          </w:tcPr>
          <w:p w14:paraId="52FF7AEF" w14:textId="77777777" w:rsidR="0047119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Thị Thão Nhi</w:t>
            </w:r>
          </w:p>
          <w:p w14:paraId="7BBC4B98" w14:textId="77777777" w:rsidR="00845126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Thanh Hoàng</w:t>
            </w:r>
          </w:p>
          <w:p w14:paraId="0D0F6A8C" w14:textId="77777777" w:rsidR="00845126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Đức Duy</w:t>
            </w:r>
          </w:p>
          <w:p w14:paraId="4D4EE46D" w14:textId="7685FB87" w:rsidR="00845126" w:rsidRPr="00C04EEB" w:rsidRDefault="00845126" w:rsidP="00D67053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6E85201" w14:textId="2377441E" w:rsidR="0047119B" w:rsidRPr="00C04EEB" w:rsidRDefault="0047119B">
      <w:pPr>
        <w:rPr>
          <w:rFonts w:ascii="Times New Roman" w:hAnsi="Times New Roman" w:cs="Times New Roman"/>
        </w:rPr>
      </w:pPr>
    </w:p>
    <w:p w14:paraId="299EDE5C" w14:textId="77777777" w:rsidR="0047119B" w:rsidRPr="00C04EEB" w:rsidRDefault="0047119B">
      <w:pPr>
        <w:rPr>
          <w:rFonts w:ascii="Times New Roman" w:hAnsi="Times New Roman" w:cs="Times New Roman"/>
        </w:rPr>
      </w:pPr>
    </w:p>
    <w:sectPr w:rsidR="0047119B" w:rsidRPr="00C04E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ECE9F" w14:textId="77777777" w:rsidR="00C87718" w:rsidRDefault="00C87718" w:rsidP="0023375A">
      <w:pPr>
        <w:spacing w:after="0" w:line="240" w:lineRule="auto"/>
      </w:pPr>
      <w:r>
        <w:separator/>
      </w:r>
    </w:p>
  </w:endnote>
  <w:endnote w:type="continuationSeparator" w:id="0">
    <w:p w14:paraId="1EE0FAF4" w14:textId="77777777" w:rsidR="00C87718" w:rsidRDefault="00C87718" w:rsidP="0023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EE467" w14:textId="77777777" w:rsidR="00BF4784" w:rsidRDefault="00BF4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6C2C" w14:textId="77777777" w:rsidR="00BF4784" w:rsidRDefault="00BF4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C840A" w14:textId="77777777" w:rsidR="00BF4784" w:rsidRDefault="00BF4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9BB94" w14:textId="77777777" w:rsidR="00C87718" w:rsidRDefault="00C87718" w:rsidP="0023375A">
      <w:pPr>
        <w:spacing w:after="0" w:line="240" w:lineRule="auto"/>
      </w:pPr>
      <w:r>
        <w:separator/>
      </w:r>
    </w:p>
  </w:footnote>
  <w:footnote w:type="continuationSeparator" w:id="0">
    <w:p w14:paraId="0DD17540" w14:textId="77777777" w:rsidR="00C87718" w:rsidRDefault="00C87718" w:rsidP="0023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DF6D2" w14:textId="77777777" w:rsidR="00BF4784" w:rsidRDefault="00BF4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96867" w14:textId="7888BB37" w:rsidR="00684E23" w:rsidRDefault="00684E23">
    <w:pPr>
      <w:pStyle w:val="Header"/>
      <w:rPr>
        <w:ins w:id="37" w:author="Admin" w:date="2021-02-21T21:03:00Z"/>
      </w:rPr>
    </w:pPr>
  </w:p>
  <w:p w14:paraId="6C2563B6" w14:textId="77777777" w:rsidR="00B50443" w:rsidRDefault="00B504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21685" w14:textId="77777777" w:rsidR="00BF4784" w:rsidRDefault="00BF4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5621EA8"/>
    <w:multiLevelType w:val="hybridMultilevel"/>
    <w:tmpl w:val="A330E94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06B9"/>
    <w:multiLevelType w:val="hybridMultilevel"/>
    <w:tmpl w:val="525E5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113D19"/>
    <w:multiLevelType w:val="hybridMultilevel"/>
    <w:tmpl w:val="5512EB6E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3E97649E"/>
    <w:multiLevelType w:val="hybridMultilevel"/>
    <w:tmpl w:val="9E442E66"/>
    <w:lvl w:ilvl="0" w:tplc="E2B865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02594"/>
    <w:multiLevelType w:val="hybridMultilevel"/>
    <w:tmpl w:val="F22E51DE"/>
    <w:lvl w:ilvl="0" w:tplc="5D085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90A0C"/>
    <w:multiLevelType w:val="hybridMultilevel"/>
    <w:tmpl w:val="A060F202"/>
    <w:lvl w:ilvl="0" w:tplc="D786E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A7858"/>
    <w:multiLevelType w:val="hybridMultilevel"/>
    <w:tmpl w:val="3022F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12C58"/>
    <w:rsid w:val="00021234"/>
    <w:rsid w:val="00040365"/>
    <w:rsid w:val="000500AF"/>
    <w:rsid w:val="00053C12"/>
    <w:rsid w:val="00057EE8"/>
    <w:rsid w:val="00090B2B"/>
    <w:rsid w:val="000F09A2"/>
    <w:rsid w:val="000F607E"/>
    <w:rsid w:val="001217AF"/>
    <w:rsid w:val="00133BDE"/>
    <w:rsid w:val="00151886"/>
    <w:rsid w:val="00163E33"/>
    <w:rsid w:val="0017687A"/>
    <w:rsid w:val="0018006C"/>
    <w:rsid w:val="001A7449"/>
    <w:rsid w:val="001D15DE"/>
    <w:rsid w:val="001D1F3B"/>
    <w:rsid w:val="00216A4F"/>
    <w:rsid w:val="00232F99"/>
    <w:rsid w:val="0023375A"/>
    <w:rsid w:val="00253E31"/>
    <w:rsid w:val="002A4D2C"/>
    <w:rsid w:val="002B610A"/>
    <w:rsid w:val="002D0194"/>
    <w:rsid w:val="002E77DC"/>
    <w:rsid w:val="002F45E3"/>
    <w:rsid w:val="002F507A"/>
    <w:rsid w:val="00307079"/>
    <w:rsid w:val="00315368"/>
    <w:rsid w:val="00347B6C"/>
    <w:rsid w:val="003652F8"/>
    <w:rsid w:val="00387778"/>
    <w:rsid w:val="003A4A61"/>
    <w:rsid w:val="003C68BF"/>
    <w:rsid w:val="003E1DDE"/>
    <w:rsid w:val="003F484D"/>
    <w:rsid w:val="00402A60"/>
    <w:rsid w:val="0043262A"/>
    <w:rsid w:val="004423A1"/>
    <w:rsid w:val="00443008"/>
    <w:rsid w:val="00460DFE"/>
    <w:rsid w:val="0047119B"/>
    <w:rsid w:val="004914A5"/>
    <w:rsid w:val="00494377"/>
    <w:rsid w:val="004964FF"/>
    <w:rsid w:val="004A73A1"/>
    <w:rsid w:val="004B599A"/>
    <w:rsid w:val="004D1745"/>
    <w:rsid w:val="004E2D4C"/>
    <w:rsid w:val="004E3E4E"/>
    <w:rsid w:val="004E6C12"/>
    <w:rsid w:val="004F7599"/>
    <w:rsid w:val="00505F00"/>
    <w:rsid w:val="00521A5A"/>
    <w:rsid w:val="00526785"/>
    <w:rsid w:val="00582D39"/>
    <w:rsid w:val="005844BD"/>
    <w:rsid w:val="00591A8D"/>
    <w:rsid w:val="005921DB"/>
    <w:rsid w:val="005A4EEC"/>
    <w:rsid w:val="005B6FB6"/>
    <w:rsid w:val="005C2147"/>
    <w:rsid w:val="005D058F"/>
    <w:rsid w:val="005D4634"/>
    <w:rsid w:val="0062518A"/>
    <w:rsid w:val="006273F7"/>
    <w:rsid w:val="00633F02"/>
    <w:rsid w:val="00647A0B"/>
    <w:rsid w:val="00684E23"/>
    <w:rsid w:val="00691E66"/>
    <w:rsid w:val="006A62BB"/>
    <w:rsid w:val="006B3824"/>
    <w:rsid w:val="006B6118"/>
    <w:rsid w:val="006B7129"/>
    <w:rsid w:val="006D000B"/>
    <w:rsid w:val="006D5222"/>
    <w:rsid w:val="006D557A"/>
    <w:rsid w:val="006E0106"/>
    <w:rsid w:val="006E7CFE"/>
    <w:rsid w:val="006E7E50"/>
    <w:rsid w:val="00745762"/>
    <w:rsid w:val="007932FF"/>
    <w:rsid w:val="007A0F9B"/>
    <w:rsid w:val="007E35E4"/>
    <w:rsid w:val="007F00DB"/>
    <w:rsid w:val="00834E0D"/>
    <w:rsid w:val="00845126"/>
    <w:rsid w:val="008636A0"/>
    <w:rsid w:val="008B2BF1"/>
    <w:rsid w:val="008C76A6"/>
    <w:rsid w:val="008E3948"/>
    <w:rsid w:val="00904A0B"/>
    <w:rsid w:val="009063BF"/>
    <w:rsid w:val="00922C60"/>
    <w:rsid w:val="009263D4"/>
    <w:rsid w:val="00950A9B"/>
    <w:rsid w:val="0095212A"/>
    <w:rsid w:val="0096281C"/>
    <w:rsid w:val="0099089A"/>
    <w:rsid w:val="009910DD"/>
    <w:rsid w:val="009973F1"/>
    <w:rsid w:val="009B14E6"/>
    <w:rsid w:val="009C2ADD"/>
    <w:rsid w:val="009C47E7"/>
    <w:rsid w:val="009E55CA"/>
    <w:rsid w:val="00A07A24"/>
    <w:rsid w:val="00A11D62"/>
    <w:rsid w:val="00A257D1"/>
    <w:rsid w:val="00A34DE3"/>
    <w:rsid w:val="00A50DD4"/>
    <w:rsid w:val="00A555D3"/>
    <w:rsid w:val="00A96FAA"/>
    <w:rsid w:val="00AB57F2"/>
    <w:rsid w:val="00AD466D"/>
    <w:rsid w:val="00AD51EE"/>
    <w:rsid w:val="00AF3699"/>
    <w:rsid w:val="00AF7304"/>
    <w:rsid w:val="00AF7D49"/>
    <w:rsid w:val="00B50443"/>
    <w:rsid w:val="00B53F79"/>
    <w:rsid w:val="00BA1D63"/>
    <w:rsid w:val="00BA470F"/>
    <w:rsid w:val="00BF04DC"/>
    <w:rsid w:val="00BF4784"/>
    <w:rsid w:val="00C04EEB"/>
    <w:rsid w:val="00C208AC"/>
    <w:rsid w:val="00C216A6"/>
    <w:rsid w:val="00C32F78"/>
    <w:rsid w:val="00C377E1"/>
    <w:rsid w:val="00C87718"/>
    <w:rsid w:val="00C95717"/>
    <w:rsid w:val="00CA7CCA"/>
    <w:rsid w:val="00CD4C71"/>
    <w:rsid w:val="00CE5E6B"/>
    <w:rsid w:val="00CE606F"/>
    <w:rsid w:val="00CE74DF"/>
    <w:rsid w:val="00D15F1D"/>
    <w:rsid w:val="00D404D5"/>
    <w:rsid w:val="00D61AA4"/>
    <w:rsid w:val="00D641D5"/>
    <w:rsid w:val="00D67053"/>
    <w:rsid w:val="00DE4480"/>
    <w:rsid w:val="00DE5A80"/>
    <w:rsid w:val="00E05F7A"/>
    <w:rsid w:val="00E13C53"/>
    <w:rsid w:val="00E772EE"/>
    <w:rsid w:val="00E929A4"/>
    <w:rsid w:val="00E93E2E"/>
    <w:rsid w:val="00E94486"/>
    <w:rsid w:val="00EA505A"/>
    <w:rsid w:val="00EC1A29"/>
    <w:rsid w:val="00EE40DF"/>
    <w:rsid w:val="00F04B5F"/>
    <w:rsid w:val="00F1039C"/>
    <w:rsid w:val="00F678EE"/>
    <w:rsid w:val="00F8356F"/>
    <w:rsid w:val="00FA73AC"/>
    <w:rsid w:val="00FB348D"/>
    <w:rsid w:val="00FF3AC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49D7D"/>
  <w15:docId w15:val="{72374C9B-BB2C-49DA-9BB7-C35266FC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table" w:styleId="PlainTable1">
    <w:name w:val="Plain Table 1"/>
    <w:basedOn w:val="TableNormal"/>
    <w:uiPriority w:val="41"/>
    <w:rsid w:val="00AF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1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1F3B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nhideWhenUsed/>
    <w:rsid w:val="001D1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D1F3B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331B6A-19D6-41C8-B813-82764C66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27</cp:revision>
  <dcterms:created xsi:type="dcterms:W3CDTF">2020-01-09T13:46:00Z</dcterms:created>
  <dcterms:modified xsi:type="dcterms:W3CDTF">2021-03-02T14:14:00Z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